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626BA" w14:textId="3F1E29F5" w:rsidR="005A0632" w:rsidRPr="00125632" w:rsidRDefault="005A0632" w:rsidP="005A0632">
      <w:pPr>
        <w:spacing w:line="480" w:lineRule="auto"/>
        <w:rPr>
          <w:b/>
          <w:bCs/>
          <w:color w:val="000000"/>
          <w:shd w:val="clear" w:color="auto" w:fill="FFFFFF"/>
        </w:rPr>
      </w:pPr>
      <w:r w:rsidRPr="00125632">
        <w:rPr>
          <w:b/>
          <w:bCs/>
          <w:color w:val="000000"/>
          <w:shd w:val="clear" w:color="auto" w:fill="FFFFFF"/>
        </w:rPr>
        <w:t xml:space="preserve">Readmission and </w:t>
      </w:r>
      <w:r w:rsidR="00125632" w:rsidRPr="00125632">
        <w:rPr>
          <w:b/>
          <w:bCs/>
          <w:color w:val="000000"/>
          <w:shd w:val="clear" w:color="auto" w:fill="FFFFFF"/>
        </w:rPr>
        <w:t>Mortality</w:t>
      </w:r>
      <w:r w:rsidRPr="00125632">
        <w:rPr>
          <w:b/>
          <w:bCs/>
          <w:color w:val="000000"/>
          <w:shd w:val="clear" w:color="auto" w:fill="FFFFFF"/>
        </w:rPr>
        <w:t xml:space="preserve"> </w:t>
      </w:r>
      <w:r w:rsidR="00125632" w:rsidRPr="00125632">
        <w:rPr>
          <w:b/>
          <w:bCs/>
          <w:color w:val="000000"/>
          <w:shd w:val="clear" w:color="auto" w:fill="FFFFFF"/>
        </w:rPr>
        <w:t>in</w:t>
      </w:r>
      <w:r w:rsidRPr="00125632">
        <w:rPr>
          <w:b/>
          <w:bCs/>
          <w:color w:val="000000"/>
          <w:shd w:val="clear" w:color="auto" w:fill="FFFFFF"/>
        </w:rPr>
        <w:t xml:space="preserve"> Heart Failure</w:t>
      </w:r>
      <w:r w:rsidR="00125632" w:rsidRPr="00125632">
        <w:rPr>
          <w:b/>
          <w:bCs/>
          <w:color w:val="000000"/>
          <w:shd w:val="clear" w:color="auto" w:fill="FFFFFF"/>
        </w:rPr>
        <w:t xml:space="preserve"> patients</w:t>
      </w:r>
      <w:r w:rsidR="00125632">
        <w:rPr>
          <w:b/>
          <w:bCs/>
          <w:color w:val="000000"/>
          <w:shd w:val="clear" w:color="auto" w:fill="FFFFFF"/>
        </w:rPr>
        <w:t xml:space="preserve"> </w:t>
      </w:r>
      <w:r w:rsidR="00125632" w:rsidRPr="00125632">
        <w:rPr>
          <w:b/>
          <w:bCs/>
          <w:color w:val="000000"/>
          <w:shd w:val="clear" w:color="auto" w:fill="FFFFFF"/>
        </w:rPr>
        <w:t>in a</w:t>
      </w:r>
      <w:r w:rsidRPr="00125632">
        <w:rPr>
          <w:b/>
          <w:bCs/>
          <w:color w:val="000000"/>
          <w:shd w:val="clear" w:color="auto" w:fill="FFFFFF"/>
        </w:rPr>
        <w:t xml:space="preserve"> Statewide Database</w:t>
      </w:r>
      <w:r w:rsidR="00125632">
        <w:rPr>
          <w:b/>
          <w:bCs/>
          <w:color w:val="000000"/>
          <w:shd w:val="clear" w:color="auto" w:fill="FFFFFF"/>
        </w:rPr>
        <w:t xml:space="preserve"> </w:t>
      </w:r>
    </w:p>
    <w:p w14:paraId="71786550" w14:textId="77777777" w:rsidR="005A0632" w:rsidRPr="00640835" w:rsidRDefault="005A0632" w:rsidP="005A0632">
      <w:pPr>
        <w:spacing w:line="480" w:lineRule="auto"/>
      </w:pPr>
    </w:p>
    <w:p w14:paraId="32D3B3A9" w14:textId="77777777" w:rsidR="005A0632" w:rsidRPr="00204946" w:rsidRDefault="005A0632" w:rsidP="005A0632">
      <w:pPr>
        <w:spacing w:line="480" w:lineRule="auto"/>
        <w:rPr>
          <w:bCs/>
        </w:rPr>
      </w:pPr>
      <w:r w:rsidRPr="00204946">
        <w:rPr>
          <w:bCs/>
        </w:rPr>
        <w:t>Michail Giakoumis, MD, PhD, John B. Kostis, MD, Davit Sargsyan, MS, Javier Cabrera, PhD, William</w:t>
      </w:r>
      <w:r>
        <w:rPr>
          <w:bCs/>
        </w:rPr>
        <w:t xml:space="preserve"> J. Kostis, PhD, MD</w:t>
      </w:r>
    </w:p>
    <w:p w14:paraId="7EA02F23" w14:textId="77777777" w:rsidR="005A0632" w:rsidRPr="00640835" w:rsidRDefault="005A0632" w:rsidP="005A0632">
      <w:pPr>
        <w:spacing w:line="480" w:lineRule="auto"/>
        <w:rPr>
          <w:bCs/>
        </w:rPr>
      </w:pPr>
      <w:r w:rsidRPr="00640835">
        <w:rPr>
          <w:bCs/>
        </w:rPr>
        <w:t>Cardiovascular Institute, Rutgers Robert Wood Johnson Medical School</w:t>
      </w:r>
    </w:p>
    <w:p w14:paraId="623D3C43" w14:textId="77777777" w:rsidR="005A0632" w:rsidRPr="00640835" w:rsidRDefault="005A0632" w:rsidP="005A0632">
      <w:pPr>
        <w:spacing w:line="480" w:lineRule="auto"/>
        <w:rPr>
          <w:bCs/>
        </w:rPr>
      </w:pPr>
      <w:r w:rsidRPr="00640835">
        <w:rPr>
          <w:bCs/>
        </w:rPr>
        <w:t xml:space="preserve">Total Word Count:  </w:t>
      </w:r>
      <w:r w:rsidRPr="00640835">
        <w:rPr>
          <w:bCs/>
          <w:highlight w:val="yellow"/>
        </w:rPr>
        <w:t>XXX</w:t>
      </w:r>
    </w:p>
    <w:p w14:paraId="623DBB91" w14:textId="12F50385" w:rsidR="005A0632" w:rsidRPr="00640835" w:rsidRDefault="005A0632" w:rsidP="005A0632">
      <w:pPr>
        <w:spacing w:line="480" w:lineRule="auto"/>
        <w:rPr>
          <w:bCs/>
        </w:rPr>
      </w:pPr>
      <w:r w:rsidRPr="00640835">
        <w:rPr>
          <w:bCs/>
        </w:rPr>
        <w:t xml:space="preserve">Brief Title:  </w:t>
      </w:r>
      <w:r>
        <w:rPr>
          <w:bCs/>
        </w:rPr>
        <w:t>Heart failure readmissions and long-term outcomes</w:t>
      </w:r>
      <w:r w:rsidR="00125632">
        <w:rPr>
          <w:bCs/>
        </w:rPr>
        <w:t xml:space="preserve"> </w:t>
      </w:r>
    </w:p>
    <w:p w14:paraId="755192B9" w14:textId="77777777" w:rsidR="005A0632" w:rsidRDefault="005A0632" w:rsidP="005A0632">
      <w:pPr>
        <w:spacing w:line="480" w:lineRule="auto"/>
        <w:rPr>
          <w:bCs/>
        </w:rPr>
      </w:pPr>
      <w:r w:rsidRPr="00640835">
        <w:rPr>
          <w:bCs/>
        </w:rPr>
        <w:t>Address for correspondence:</w:t>
      </w:r>
      <w:r>
        <w:rPr>
          <w:bCs/>
        </w:rPr>
        <w:t xml:space="preserve"> Michail Giakoumis, MD, PhD</w:t>
      </w:r>
    </w:p>
    <w:p w14:paraId="5576B65F" w14:textId="77777777" w:rsidR="005A0632" w:rsidRPr="00640835" w:rsidRDefault="005A0632" w:rsidP="005A0632">
      <w:pPr>
        <w:spacing w:line="480" w:lineRule="auto"/>
        <w:rPr>
          <w:bCs/>
        </w:rPr>
      </w:pPr>
      <w:r w:rsidRPr="00640835">
        <w:rPr>
          <w:bCs/>
        </w:rPr>
        <w:t>Cardiovascular Institute, Rutgers Robert Wood Johnson Medical School</w:t>
      </w:r>
    </w:p>
    <w:p w14:paraId="463F3B65" w14:textId="77777777" w:rsidR="005A0632" w:rsidRPr="00640835" w:rsidRDefault="005A0632" w:rsidP="005A0632">
      <w:pPr>
        <w:spacing w:line="480" w:lineRule="auto"/>
        <w:rPr>
          <w:bCs/>
        </w:rPr>
      </w:pPr>
      <w:r w:rsidRPr="00640835">
        <w:rPr>
          <w:bCs/>
        </w:rPr>
        <w:t>125 Paterson Street, CAB-4180</w:t>
      </w:r>
    </w:p>
    <w:p w14:paraId="02D66637" w14:textId="77777777" w:rsidR="005A0632" w:rsidRPr="00640835" w:rsidRDefault="005A0632" w:rsidP="005A0632">
      <w:pPr>
        <w:spacing w:line="480" w:lineRule="auto"/>
        <w:rPr>
          <w:bCs/>
        </w:rPr>
      </w:pPr>
      <w:r w:rsidRPr="00640835">
        <w:rPr>
          <w:bCs/>
        </w:rPr>
        <w:t>New Brunswick, NJ. 08901</w:t>
      </w:r>
    </w:p>
    <w:p w14:paraId="761BFB42" w14:textId="77777777" w:rsidR="005A0632" w:rsidRPr="00640835" w:rsidRDefault="005A0632" w:rsidP="005A0632">
      <w:pPr>
        <w:spacing w:line="480" w:lineRule="auto"/>
        <w:rPr>
          <w:bCs/>
        </w:rPr>
      </w:pPr>
      <w:r w:rsidRPr="00640835">
        <w:rPr>
          <w:bCs/>
        </w:rPr>
        <w:t>Phone:  732-235-7685</w:t>
      </w:r>
    </w:p>
    <w:p w14:paraId="2A83046C" w14:textId="77777777" w:rsidR="005A0632" w:rsidRPr="00640835" w:rsidRDefault="005A0632" w:rsidP="005A0632">
      <w:pPr>
        <w:spacing w:line="480" w:lineRule="auto"/>
        <w:rPr>
          <w:bCs/>
        </w:rPr>
      </w:pPr>
      <w:r w:rsidRPr="00640835">
        <w:rPr>
          <w:bCs/>
        </w:rPr>
        <w:t>Fax:   732-235-7039</w:t>
      </w:r>
    </w:p>
    <w:p w14:paraId="7F4D6DEF" w14:textId="77777777" w:rsidR="005A0632" w:rsidRPr="00640835" w:rsidRDefault="005A0632" w:rsidP="005A0632">
      <w:pPr>
        <w:spacing w:line="480" w:lineRule="auto"/>
        <w:rPr>
          <w:bCs/>
        </w:rPr>
      </w:pPr>
      <w:r>
        <w:rPr>
          <w:bCs/>
        </w:rPr>
        <w:t>giakoumis@rwjms.rutgers.edu</w:t>
      </w:r>
    </w:p>
    <w:p w14:paraId="587F6DB2" w14:textId="77777777" w:rsidR="005A0632" w:rsidRPr="00640835" w:rsidRDefault="005A0632" w:rsidP="005A0632">
      <w:pPr>
        <w:spacing w:line="480" w:lineRule="auto"/>
        <w:rPr>
          <w:b/>
        </w:rPr>
      </w:pPr>
    </w:p>
    <w:p w14:paraId="3CD93C03" w14:textId="65FD4437" w:rsidR="005A0632" w:rsidRPr="00640835" w:rsidRDefault="005A0632" w:rsidP="005A0632">
      <w:pPr>
        <w:spacing w:line="480" w:lineRule="auto"/>
        <w:rPr>
          <w:b/>
        </w:rPr>
      </w:pPr>
      <w:r>
        <w:rPr>
          <w:b/>
        </w:rPr>
        <w:t xml:space="preserve"> </w:t>
      </w:r>
    </w:p>
    <w:p w14:paraId="552BE87E" w14:textId="0C906664" w:rsidR="005A0632" w:rsidRPr="00125632" w:rsidRDefault="005A0632" w:rsidP="005A0632">
      <w:pPr>
        <w:spacing w:line="480" w:lineRule="auto"/>
        <w:rPr>
          <w:bCs/>
        </w:rPr>
      </w:pPr>
      <w:r w:rsidRPr="00640835">
        <w:rPr>
          <w:b/>
        </w:rPr>
        <w:t>Key words</w:t>
      </w:r>
      <w:r>
        <w:rPr>
          <w:b/>
        </w:rPr>
        <w:t xml:space="preserve">: </w:t>
      </w:r>
      <w:r w:rsidRPr="00125632">
        <w:rPr>
          <w:bCs/>
        </w:rPr>
        <w:t>heart failure, readmissions, mortality, comorbidities,</w:t>
      </w:r>
      <w:r>
        <w:rPr>
          <w:b/>
        </w:rPr>
        <w:t xml:space="preserve"> </w:t>
      </w:r>
      <w:r w:rsidR="00125632">
        <w:rPr>
          <w:bCs/>
        </w:rPr>
        <w:t>population-based study</w:t>
      </w:r>
    </w:p>
    <w:p w14:paraId="0F05DA80" w14:textId="54BD2A69" w:rsidR="005A0632" w:rsidRPr="00640835" w:rsidRDefault="005A0632" w:rsidP="005A0632">
      <w:pPr>
        <w:spacing w:line="480" w:lineRule="auto"/>
        <w:rPr>
          <w:b/>
        </w:rPr>
      </w:pPr>
      <w:r w:rsidRPr="00640835">
        <w:rPr>
          <w:b/>
        </w:rPr>
        <w:t>Clinical perspectives</w:t>
      </w:r>
    </w:p>
    <w:p w14:paraId="6E9C2236" w14:textId="7810EA0A" w:rsidR="005A0632" w:rsidRDefault="005A0632" w:rsidP="005A0632">
      <w:pPr>
        <w:spacing w:line="480" w:lineRule="auto"/>
        <w:rPr>
          <w:b/>
        </w:rPr>
      </w:pPr>
      <w:r w:rsidRPr="00640835">
        <w:rPr>
          <w:b/>
        </w:rPr>
        <w:t xml:space="preserve">Cover letter </w:t>
      </w:r>
    </w:p>
    <w:p w14:paraId="3BEF710D" w14:textId="5E8079D7" w:rsidR="00125632" w:rsidRDefault="00125632" w:rsidP="005A0632">
      <w:pPr>
        <w:spacing w:line="480" w:lineRule="auto"/>
        <w:rPr>
          <w:bCs/>
        </w:rPr>
      </w:pPr>
      <w:r>
        <w:rPr>
          <w:bCs/>
        </w:rPr>
        <w:t xml:space="preserve">Dear </w:t>
      </w:r>
      <w:r w:rsidR="00FA7AC6">
        <w:rPr>
          <w:bCs/>
        </w:rPr>
        <w:t xml:space="preserve">Dr </w:t>
      </w:r>
      <w:r w:rsidR="00FA7AC6" w:rsidRPr="00FA7AC6">
        <w:rPr>
          <w:bCs/>
        </w:rPr>
        <w:t>Christopher M</w:t>
      </w:r>
      <w:r w:rsidR="00956497">
        <w:rPr>
          <w:bCs/>
        </w:rPr>
        <w:t xml:space="preserve">. </w:t>
      </w:r>
      <w:r w:rsidR="00FA7AC6" w:rsidRPr="00FA7AC6">
        <w:rPr>
          <w:bCs/>
        </w:rPr>
        <w:t>O’Connor</w:t>
      </w:r>
      <w:r w:rsidR="00FA7AC6">
        <w:rPr>
          <w:bCs/>
        </w:rPr>
        <w:t>,</w:t>
      </w:r>
    </w:p>
    <w:p w14:paraId="5B773C99" w14:textId="085CAEEC" w:rsidR="00FA7AC6" w:rsidRDefault="00FA7AC6" w:rsidP="005A0632">
      <w:pPr>
        <w:spacing w:line="480" w:lineRule="auto"/>
        <w:rPr>
          <w:bCs/>
        </w:rPr>
      </w:pPr>
    </w:p>
    <w:p w14:paraId="21D3F253" w14:textId="76958FAE" w:rsidR="00FA7AC6" w:rsidRDefault="00FA7AC6" w:rsidP="00FA7AC6">
      <w:pPr>
        <w:spacing w:line="480" w:lineRule="auto"/>
        <w:rPr>
          <w:bCs/>
        </w:rPr>
      </w:pPr>
      <w:r>
        <w:rPr>
          <w:bCs/>
        </w:rPr>
        <w:t xml:space="preserve">I submit a manuscript entitled </w:t>
      </w:r>
      <w:r w:rsidRPr="00FA7AC6">
        <w:rPr>
          <w:bCs/>
        </w:rPr>
        <w:t>“</w:t>
      </w:r>
      <w:r w:rsidRPr="00FA7AC6">
        <w:rPr>
          <w:bCs/>
          <w:color w:val="000000"/>
          <w:shd w:val="clear" w:color="auto" w:fill="FFFFFF"/>
        </w:rPr>
        <w:t>Readmission and Mortality in Heart Failure patients in a Statewide Database”</w:t>
      </w:r>
      <w:r>
        <w:rPr>
          <w:bCs/>
          <w:color w:val="000000"/>
          <w:shd w:val="clear" w:color="auto" w:fill="FFFFFF"/>
        </w:rPr>
        <w:t xml:space="preserve"> by </w:t>
      </w:r>
      <w:r w:rsidRPr="00204946">
        <w:rPr>
          <w:bCs/>
        </w:rPr>
        <w:t>John B. Kostis, MD, Davit Sargsyan, MS, Javier Cabrera, PhD, William</w:t>
      </w:r>
      <w:r>
        <w:rPr>
          <w:bCs/>
        </w:rPr>
        <w:t xml:space="preserve"> </w:t>
      </w:r>
      <w:r>
        <w:rPr>
          <w:bCs/>
        </w:rPr>
        <w:lastRenderedPageBreak/>
        <w:t xml:space="preserve">J. Kostis, PhD, MD and myself for possible publication in JACC Heart Failure. The information included is derived from a statewide database in the state of New Jersey and includes data and 15-year time trends on readmissions, profile of patients who were readmitted compared to those not readmitted, rate of readmission and mortality up to one year, as well as, the higher all-cause mortality among heart failure patients who were readmitted. </w:t>
      </w:r>
    </w:p>
    <w:p w14:paraId="62B5F4A7" w14:textId="77777777" w:rsidR="00FA7AC6" w:rsidRDefault="00FA7AC6" w:rsidP="00FA7AC6">
      <w:pPr>
        <w:spacing w:line="480" w:lineRule="auto"/>
        <w:rPr>
          <w:bCs/>
        </w:rPr>
      </w:pPr>
    </w:p>
    <w:p w14:paraId="4327FD12" w14:textId="3A2E5B4D" w:rsidR="00FA7AC6" w:rsidRDefault="00FA7AC6" w:rsidP="00FA7AC6">
      <w:pPr>
        <w:spacing w:line="480" w:lineRule="auto"/>
        <w:rPr>
          <w:bCs/>
        </w:rPr>
      </w:pPr>
      <w:r>
        <w:rPr>
          <w:bCs/>
        </w:rPr>
        <w:t>I hope that this manuscript may be accep</w:t>
      </w:r>
      <w:r w:rsidR="00956497">
        <w:rPr>
          <w:bCs/>
        </w:rPr>
        <w:t>table</w:t>
      </w:r>
      <w:r>
        <w:rPr>
          <w:bCs/>
        </w:rPr>
        <w:t xml:space="preserve"> for publication in JACC Heart Failure. </w:t>
      </w:r>
    </w:p>
    <w:p w14:paraId="1F71724A" w14:textId="5E3A4823" w:rsidR="00956497" w:rsidRDefault="00956497" w:rsidP="00FA7AC6">
      <w:pPr>
        <w:spacing w:line="480" w:lineRule="auto"/>
        <w:rPr>
          <w:bCs/>
        </w:rPr>
      </w:pPr>
    </w:p>
    <w:p w14:paraId="7CEE5CF3" w14:textId="104B00A2" w:rsidR="00956497" w:rsidRDefault="00956497" w:rsidP="00FA7AC6">
      <w:pPr>
        <w:spacing w:line="480" w:lineRule="auto"/>
        <w:rPr>
          <w:bCs/>
        </w:rPr>
      </w:pPr>
      <w:r>
        <w:rPr>
          <w:bCs/>
        </w:rPr>
        <w:t xml:space="preserve">Sincerely, </w:t>
      </w:r>
    </w:p>
    <w:p w14:paraId="286413A8" w14:textId="779DFCD9" w:rsidR="00956497" w:rsidRDefault="00956497" w:rsidP="00FA7AC6">
      <w:pPr>
        <w:spacing w:line="480" w:lineRule="auto"/>
        <w:rPr>
          <w:bCs/>
        </w:rPr>
      </w:pPr>
      <w:proofErr w:type="spellStart"/>
      <w:r>
        <w:rPr>
          <w:bCs/>
        </w:rPr>
        <w:t>Michail</w:t>
      </w:r>
      <w:proofErr w:type="spellEnd"/>
      <w:r>
        <w:rPr>
          <w:bCs/>
        </w:rPr>
        <w:t xml:space="preserve"> </w:t>
      </w:r>
      <w:proofErr w:type="spellStart"/>
      <w:r>
        <w:rPr>
          <w:bCs/>
        </w:rPr>
        <w:t>Giakoumis</w:t>
      </w:r>
      <w:proofErr w:type="spellEnd"/>
      <w:r>
        <w:rPr>
          <w:bCs/>
        </w:rPr>
        <w:t xml:space="preserve">, MD, </w:t>
      </w:r>
      <w:proofErr w:type="spellStart"/>
      <w:r>
        <w:rPr>
          <w:bCs/>
        </w:rPr>
        <w:t>Ph.D</w:t>
      </w:r>
      <w:proofErr w:type="spellEnd"/>
    </w:p>
    <w:p w14:paraId="4B2ABD85" w14:textId="77777777" w:rsidR="00956497" w:rsidRPr="00640835" w:rsidRDefault="00956497" w:rsidP="00956497">
      <w:pPr>
        <w:spacing w:line="480" w:lineRule="auto"/>
        <w:rPr>
          <w:bCs/>
        </w:rPr>
      </w:pPr>
      <w:r w:rsidRPr="00640835">
        <w:rPr>
          <w:bCs/>
        </w:rPr>
        <w:t>Cardiovascular Institute, Rutgers Robert Wood Johnson Medical School</w:t>
      </w:r>
    </w:p>
    <w:p w14:paraId="02F9FB4F" w14:textId="77777777" w:rsidR="00956497" w:rsidRDefault="00956497" w:rsidP="00FA7AC6">
      <w:pPr>
        <w:spacing w:line="480" w:lineRule="auto"/>
        <w:rPr>
          <w:bCs/>
        </w:rPr>
      </w:pPr>
    </w:p>
    <w:p w14:paraId="7D3FC07A" w14:textId="77777777" w:rsidR="00FA7AC6" w:rsidRDefault="00FA7AC6" w:rsidP="00FA7AC6">
      <w:pPr>
        <w:spacing w:line="480" w:lineRule="auto"/>
        <w:rPr>
          <w:bCs/>
        </w:rPr>
      </w:pPr>
    </w:p>
    <w:p w14:paraId="43F1DC3A" w14:textId="77777777" w:rsidR="00FA7AC6" w:rsidRPr="00204946" w:rsidRDefault="00FA7AC6" w:rsidP="00FA7AC6">
      <w:pPr>
        <w:spacing w:line="480" w:lineRule="auto"/>
        <w:rPr>
          <w:bCs/>
        </w:rPr>
      </w:pPr>
    </w:p>
    <w:p w14:paraId="66AF5871" w14:textId="7EC121CA" w:rsidR="00FA7AC6" w:rsidRPr="00FA7AC6" w:rsidRDefault="00FA7AC6" w:rsidP="005A0632">
      <w:pPr>
        <w:spacing w:line="480" w:lineRule="auto"/>
        <w:rPr>
          <w:b/>
          <w:bCs/>
          <w:color w:val="000000"/>
          <w:shd w:val="clear" w:color="auto" w:fill="FFFFFF"/>
        </w:rPr>
      </w:pPr>
    </w:p>
    <w:p w14:paraId="76D956EB" w14:textId="77777777" w:rsidR="005A0632" w:rsidRPr="00640835" w:rsidRDefault="005A0632" w:rsidP="005A0632">
      <w:pPr>
        <w:spacing w:line="480" w:lineRule="auto"/>
        <w:rPr>
          <w:b/>
        </w:rPr>
      </w:pPr>
      <w:r w:rsidRPr="00640835">
        <w:rPr>
          <w:b/>
        </w:rPr>
        <w:t>Manuscript may not exceed 4500 words including intro, text, refs, figure legends</w:t>
      </w:r>
    </w:p>
    <w:p w14:paraId="0AE86564" w14:textId="77777777" w:rsidR="005A0632" w:rsidRPr="00640835" w:rsidRDefault="005A0632" w:rsidP="005A0632">
      <w:pPr>
        <w:spacing w:line="480" w:lineRule="auto"/>
        <w:rPr>
          <w:b/>
        </w:rPr>
      </w:pPr>
      <w:r w:rsidRPr="00640835">
        <w:rPr>
          <w:b/>
        </w:rPr>
        <w:br w:type="page"/>
      </w:r>
    </w:p>
    <w:p w14:paraId="10867616" w14:textId="77777777" w:rsidR="005A0632" w:rsidRPr="00640835" w:rsidRDefault="005A0632" w:rsidP="005A0632">
      <w:pPr>
        <w:spacing w:line="480" w:lineRule="auto"/>
        <w:rPr>
          <w:b/>
        </w:rPr>
      </w:pPr>
      <w:r w:rsidRPr="00640835">
        <w:rPr>
          <w:b/>
        </w:rPr>
        <w:lastRenderedPageBreak/>
        <w:t>ABSTRACT</w:t>
      </w:r>
    </w:p>
    <w:p w14:paraId="4331A2CA" w14:textId="77777777" w:rsidR="009262D8" w:rsidRDefault="005A0632" w:rsidP="005A0632">
      <w:pPr>
        <w:spacing w:line="480" w:lineRule="auto"/>
        <w:rPr>
          <w:b/>
        </w:rPr>
      </w:pPr>
      <w:r w:rsidRPr="00640835">
        <w:rPr>
          <w:b/>
        </w:rPr>
        <w:t>OBJECTIVES</w:t>
      </w:r>
      <w:r w:rsidR="009262D8">
        <w:rPr>
          <w:b/>
        </w:rPr>
        <w:t xml:space="preserve"> </w:t>
      </w:r>
    </w:p>
    <w:p w14:paraId="5FAF94D8" w14:textId="7289CB4B" w:rsidR="009262D8" w:rsidRPr="00640835" w:rsidRDefault="009262D8" w:rsidP="005A0632">
      <w:pPr>
        <w:spacing w:line="480" w:lineRule="auto"/>
        <w:rPr>
          <w:b/>
        </w:rPr>
      </w:pPr>
      <w:r>
        <w:rPr>
          <w:bCs/>
        </w:rPr>
        <w:t xml:space="preserve">To describe the profile of </w:t>
      </w:r>
      <w:r w:rsidR="00E51802">
        <w:rPr>
          <w:bCs/>
        </w:rPr>
        <w:t xml:space="preserve">heart failure </w:t>
      </w:r>
      <w:r>
        <w:rPr>
          <w:bCs/>
        </w:rPr>
        <w:t>patients who were readmitted</w:t>
      </w:r>
      <w:r w:rsidR="00E51802">
        <w:rPr>
          <w:bCs/>
        </w:rPr>
        <w:t xml:space="preserve"> and to </w:t>
      </w:r>
      <w:r>
        <w:rPr>
          <w:bCs/>
        </w:rPr>
        <w:t xml:space="preserve">determine </w:t>
      </w:r>
      <w:r w:rsidR="00E51802">
        <w:rPr>
          <w:bCs/>
        </w:rPr>
        <w:t xml:space="preserve">the </w:t>
      </w:r>
      <w:r>
        <w:rPr>
          <w:bCs/>
        </w:rPr>
        <w:t>rates</w:t>
      </w:r>
      <w:r w:rsidR="00E51802">
        <w:rPr>
          <w:bCs/>
        </w:rPr>
        <w:t xml:space="preserve">, </w:t>
      </w:r>
      <w:r>
        <w:rPr>
          <w:bCs/>
        </w:rPr>
        <w:t>time-trends</w:t>
      </w:r>
      <w:r w:rsidR="00E51802">
        <w:rPr>
          <w:bCs/>
        </w:rPr>
        <w:t xml:space="preserve"> and predictors</w:t>
      </w:r>
      <w:r>
        <w:rPr>
          <w:bCs/>
        </w:rPr>
        <w:t xml:space="preserve"> of readmission and mortality among patients discharged alive with a first diagnosis of heart failure.</w:t>
      </w:r>
      <w:r w:rsidR="00E51802">
        <w:rPr>
          <w:bCs/>
        </w:rPr>
        <w:t xml:space="preserve"> </w:t>
      </w:r>
    </w:p>
    <w:p w14:paraId="1A9E1D91" w14:textId="291485AA" w:rsidR="005A0632" w:rsidRDefault="005A0632" w:rsidP="005A0632">
      <w:pPr>
        <w:spacing w:line="480" w:lineRule="auto"/>
        <w:rPr>
          <w:b/>
        </w:rPr>
      </w:pPr>
      <w:r w:rsidRPr="00640835">
        <w:rPr>
          <w:b/>
        </w:rPr>
        <w:t>BACKGROUND</w:t>
      </w:r>
      <w:r w:rsidR="009262D8">
        <w:rPr>
          <w:b/>
        </w:rPr>
        <w:t xml:space="preserve"> </w:t>
      </w:r>
    </w:p>
    <w:p w14:paraId="135887D4" w14:textId="639EF86E" w:rsidR="009262D8" w:rsidRPr="00E51802" w:rsidRDefault="00E51802" w:rsidP="00E51802">
      <w:pPr>
        <w:spacing w:line="480" w:lineRule="auto"/>
      </w:pPr>
      <w:r>
        <w:t xml:space="preserve">Readmission of patients who are discharged alive with a diagnosis of heart failure is common and associated with high mortality and financial burden. </w:t>
      </w:r>
      <w:r w:rsidR="002402A6">
        <w:t xml:space="preserve"> </w:t>
      </w:r>
    </w:p>
    <w:p w14:paraId="00B2CB90" w14:textId="0FE59882" w:rsidR="009262D8" w:rsidRDefault="005A0632" w:rsidP="005A0632">
      <w:pPr>
        <w:spacing w:line="480" w:lineRule="auto"/>
        <w:rPr>
          <w:b/>
        </w:rPr>
      </w:pPr>
      <w:r w:rsidRPr="00640835">
        <w:rPr>
          <w:b/>
        </w:rPr>
        <w:t>METHODS</w:t>
      </w:r>
    </w:p>
    <w:p w14:paraId="0C91DA45" w14:textId="015AF1C8" w:rsidR="009262D8" w:rsidRPr="00640835" w:rsidRDefault="009262D8" w:rsidP="005A0632">
      <w:pPr>
        <w:spacing w:line="480" w:lineRule="auto"/>
        <w:rPr>
          <w:b/>
        </w:rPr>
      </w:pPr>
      <w:r w:rsidRPr="00955FA6">
        <w:t xml:space="preserve">This study includes </w:t>
      </w:r>
      <w:del w:id="0" w:author="Davit Sargsyan" w:date="2019-06-20T20:38:00Z">
        <w:r w:rsidRPr="00915825" w:rsidDel="00915825">
          <w:rPr>
            <w:highlight w:val="yellow"/>
          </w:rPr>
          <w:delText>89,738</w:delText>
        </w:r>
      </w:del>
      <w:ins w:id="1" w:author="Davit Sargsyan" w:date="2019-06-20T20:38:00Z">
        <w:r w:rsidR="00915825" w:rsidRPr="00915825">
          <w:rPr>
            <w:highlight w:val="yellow"/>
            <w:rPrChange w:id="2" w:author="Davit Sargsyan" w:date="2019-06-20T20:39:00Z">
              <w:rPr/>
            </w:rPrChange>
          </w:rPr>
          <w:t>93,246</w:t>
        </w:r>
      </w:ins>
      <w:r>
        <w:t xml:space="preserve"> </w:t>
      </w:r>
      <w:r w:rsidRPr="00955FA6">
        <w:t xml:space="preserve">patients who were discharged alive with a diagnosis of </w:t>
      </w:r>
      <w:r w:rsidR="00BD7F5C">
        <w:t xml:space="preserve">heart </w:t>
      </w:r>
      <w:r w:rsidR="002402A6">
        <w:t xml:space="preserve">failure </w:t>
      </w:r>
      <w:r w:rsidR="002402A6" w:rsidRPr="00955FA6">
        <w:t>included</w:t>
      </w:r>
      <w:r w:rsidR="002402A6">
        <w:t xml:space="preserve"> in </w:t>
      </w:r>
      <w:r w:rsidR="002402A6" w:rsidRPr="00955FA6">
        <w:t>New Jersey</w:t>
      </w:r>
      <w:r w:rsidRPr="00955FA6">
        <w:t xml:space="preserve"> </w:t>
      </w:r>
      <w:r w:rsidR="002402A6" w:rsidRPr="00955FA6">
        <w:t xml:space="preserve">statewide database </w:t>
      </w:r>
      <w:r w:rsidRPr="00955FA6">
        <w:t>Myocardial Infarction Data Acquisition System, a statewide database of all hospitalizations for</w:t>
      </w:r>
      <w:r w:rsidR="00BD7F5C">
        <w:t xml:space="preserve"> cardiovascular</w:t>
      </w:r>
      <w:r w:rsidRPr="00955FA6">
        <w:t xml:space="preserve"> diseases with longitudinal follow-up for more than 20 years. The temporal trends in the rate of </w:t>
      </w:r>
      <w:r w:rsidR="00BD7F5C">
        <w:t>heart failure</w:t>
      </w:r>
      <w:r w:rsidRPr="00955FA6">
        <w:t xml:space="preserve"> and all-cause readmission as well as</w:t>
      </w:r>
      <w:r w:rsidR="00BD7F5C">
        <w:t xml:space="preserve"> cardiovascular </w:t>
      </w:r>
      <w:r w:rsidR="00BD7F5C" w:rsidRPr="00955FA6">
        <w:t>and</w:t>
      </w:r>
      <w:r w:rsidRPr="00955FA6">
        <w:t xml:space="preserve"> all-cause mortality at 30-days, 90-days, 180-days and 1-year were examined using multivariable logistic regression models.</w:t>
      </w:r>
      <w:r w:rsidRPr="00955FA6">
        <w:br/>
      </w:r>
      <w:r w:rsidR="00BD7F5C">
        <w:t xml:space="preserve"> </w:t>
      </w:r>
    </w:p>
    <w:p w14:paraId="5A2B25AC" w14:textId="3001BCA5" w:rsidR="005A0632" w:rsidRDefault="005A0632" w:rsidP="005A0632">
      <w:pPr>
        <w:spacing w:line="480" w:lineRule="auto"/>
        <w:rPr>
          <w:b/>
        </w:rPr>
      </w:pPr>
      <w:r w:rsidRPr="00640835">
        <w:rPr>
          <w:b/>
        </w:rPr>
        <w:t>RESULTS</w:t>
      </w:r>
    </w:p>
    <w:p w14:paraId="2AD86B54" w14:textId="4D7BF5FA" w:rsidR="00BD7F5C" w:rsidRPr="00640835" w:rsidRDefault="003813FC" w:rsidP="005A0632">
      <w:pPr>
        <w:spacing w:line="480" w:lineRule="auto"/>
        <w:rPr>
          <w:b/>
        </w:rPr>
      </w:pPr>
      <w:r>
        <w:t>A</w:t>
      </w:r>
      <w:r w:rsidR="00BD7F5C" w:rsidRPr="00955FA6">
        <w:t xml:space="preserve">dmission to a </w:t>
      </w:r>
      <w:r w:rsidR="005A235B" w:rsidRPr="00955FA6">
        <w:t>non-teaching</w:t>
      </w:r>
      <w:r w:rsidR="005A235B">
        <w:t xml:space="preserve"> </w:t>
      </w:r>
      <w:r w:rsidR="00BD7F5C" w:rsidRPr="00955FA6">
        <w:t xml:space="preserve">hospital without cardiac catheterization laboratory, located in inner city, </w:t>
      </w:r>
      <w:r w:rsidR="0020135E" w:rsidRPr="00640835">
        <w:rPr>
          <w:rFonts w:cstheme="minorHAnsi"/>
          <w:color w:val="333333"/>
        </w:rPr>
        <w:t>Medicare</w:t>
      </w:r>
      <w:r w:rsidR="0020135E">
        <w:rPr>
          <w:rFonts w:cstheme="minorHAnsi"/>
          <w:color w:val="333333"/>
        </w:rPr>
        <w:t xml:space="preserve"> or Medicaid</w:t>
      </w:r>
      <w:r w:rsidR="00BD7F5C" w:rsidRPr="00955FA6">
        <w:t xml:space="preserve">, black race, male gender, </w:t>
      </w:r>
      <w:r w:rsidR="005A235B">
        <w:t>and patients with comorbidities</w:t>
      </w:r>
      <w:r w:rsidR="00BD7F5C" w:rsidRPr="00955FA6">
        <w:t xml:space="preserve"> </w:t>
      </w:r>
      <w:r w:rsidR="005A235B">
        <w:t xml:space="preserve">were </w:t>
      </w:r>
      <w:r w:rsidR="00BD7F5C" w:rsidRPr="00955FA6">
        <w:t xml:space="preserve">predictors of readmission for </w:t>
      </w:r>
      <w:r w:rsidR="00BD7F5C">
        <w:t>heart failure</w:t>
      </w:r>
      <w:r w:rsidR="00BD7F5C" w:rsidRPr="00955FA6">
        <w:t xml:space="preserve">. Age, male gender, length of stay, history of </w:t>
      </w:r>
      <w:r w:rsidR="00BD7F5C">
        <w:t>myocardial infarction</w:t>
      </w:r>
      <w:r w:rsidR="00BD7F5C" w:rsidRPr="00955FA6">
        <w:t xml:space="preserve">, anemia, chronic obstructive pulmonary disease, hypertension, stroke, and hospitalization in non-teaching hospital were associated with </w:t>
      </w:r>
      <w:r w:rsidR="00BD7F5C">
        <w:t xml:space="preserve">cardiovascular </w:t>
      </w:r>
      <w:r w:rsidR="00BD7F5C" w:rsidRPr="00955FA6">
        <w:t xml:space="preserve">mortality (p&lt;0.001 </w:t>
      </w:r>
      <w:r w:rsidR="00BD7F5C" w:rsidRPr="00955FA6">
        <w:lastRenderedPageBreak/>
        <w:t xml:space="preserve">for all). </w:t>
      </w:r>
      <w:r w:rsidR="004F6729">
        <w:t>The rate of r</w:t>
      </w:r>
      <w:r w:rsidR="00BD7F5C" w:rsidRPr="00955FA6">
        <w:t xml:space="preserve">eadmission increased during the study period (p&lt;0.001) while the rate of </w:t>
      </w:r>
      <w:r w:rsidR="00BD7F5C">
        <w:t>cardiovascular</w:t>
      </w:r>
      <w:r w:rsidR="00BD7F5C" w:rsidRPr="00955FA6">
        <w:t xml:space="preserve"> mortality remained relatively unchanged.</w:t>
      </w:r>
    </w:p>
    <w:p w14:paraId="0E838802" w14:textId="71C1EA51" w:rsidR="00BD7F5C" w:rsidRDefault="005A0632" w:rsidP="005A0632">
      <w:pPr>
        <w:spacing w:line="480" w:lineRule="auto"/>
        <w:rPr>
          <w:b/>
        </w:rPr>
      </w:pPr>
      <w:r w:rsidRPr="00640835">
        <w:rPr>
          <w:b/>
        </w:rPr>
        <w:t>CONCLUSIONS</w:t>
      </w:r>
    </w:p>
    <w:p w14:paraId="77C7C087" w14:textId="6F2B6EA4" w:rsidR="00BD7F5C" w:rsidRPr="00955FA6" w:rsidRDefault="00E51802" w:rsidP="00BD7F5C">
      <w:pPr>
        <w:spacing w:line="480" w:lineRule="auto"/>
      </w:pPr>
      <w:r>
        <w:t>T</w:t>
      </w:r>
      <w:r w:rsidR="00BD7F5C" w:rsidRPr="00D32502">
        <w:rPr>
          <w:color w:val="000000"/>
          <w:shd w:val="clear" w:color="auto" w:fill="FFFFFF"/>
        </w:rPr>
        <w:t xml:space="preserve">he number of patients admitted for </w:t>
      </w:r>
      <w:r w:rsidR="00BD7F5C">
        <w:rPr>
          <w:color w:val="000000"/>
          <w:shd w:val="clear" w:color="auto" w:fill="FFFFFF"/>
        </w:rPr>
        <w:t>heart failure</w:t>
      </w:r>
      <w:r w:rsidR="00BD7F5C" w:rsidRPr="00D32502">
        <w:rPr>
          <w:color w:val="000000"/>
          <w:shd w:val="clear" w:color="auto" w:fill="FFFFFF"/>
        </w:rPr>
        <w:t xml:space="preserve"> declined significantly during the period of observation, </w:t>
      </w:r>
      <w:r w:rsidR="00BD7F5C">
        <w:rPr>
          <w:color w:val="000000"/>
          <w:shd w:val="clear" w:color="auto" w:fill="FFFFFF"/>
        </w:rPr>
        <w:t>half of the</w:t>
      </w:r>
      <w:r>
        <w:rPr>
          <w:color w:val="000000"/>
          <w:shd w:val="clear" w:color="auto" w:fill="FFFFFF"/>
        </w:rPr>
        <w:t>m</w:t>
      </w:r>
      <w:r w:rsidR="00BD7F5C">
        <w:rPr>
          <w:color w:val="000000"/>
          <w:shd w:val="clear" w:color="auto" w:fill="FFFFFF"/>
        </w:rPr>
        <w:t xml:space="preserve"> were readmitted within a year and </w:t>
      </w:r>
      <w:r>
        <w:rPr>
          <w:color w:val="000000"/>
          <w:shd w:val="clear" w:color="auto" w:fill="FFFFFF"/>
        </w:rPr>
        <w:t>those</w:t>
      </w:r>
      <w:r w:rsidR="00BD7F5C" w:rsidRPr="00695E6C">
        <w:rPr>
          <w:rFonts w:cstheme="minorHAnsi"/>
          <w:color w:val="333333"/>
          <w:highlight w:val="yellow"/>
        </w:rPr>
        <w:t xml:space="preserve"> readmitted had higher all-cause mortality</w:t>
      </w:r>
      <w:r>
        <w:rPr>
          <w:rFonts w:cstheme="minorHAnsi"/>
          <w:color w:val="333333"/>
        </w:rPr>
        <w:t>.</w:t>
      </w:r>
    </w:p>
    <w:p w14:paraId="55CEC0D0" w14:textId="77777777" w:rsidR="00BD7F5C" w:rsidRDefault="00BD7F5C" w:rsidP="005A0632">
      <w:pPr>
        <w:spacing w:line="480" w:lineRule="auto"/>
        <w:rPr>
          <w:b/>
        </w:rPr>
      </w:pPr>
    </w:p>
    <w:p w14:paraId="47407E9D" w14:textId="589AEA63" w:rsidR="00955FA6" w:rsidRPr="00955FA6" w:rsidRDefault="00BD7F5C" w:rsidP="00955FA6">
      <w:pPr>
        <w:spacing w:line="480" w:lineRule="auto"/>
      </w:pPr>
      <w:r>
        <w:t xml:space="preserve"> </w:t>
      </w:r>
    </w:p>
    <w:p w14:paraId="44511525" w14:textId="6160BE4A" w:rsidR="005A0632" w:rsidRPr="00640835" w:rsidRDefault="005A0632" w:rsidP="005A0632">
      <w:pPr>
        <w:spacing w:line="480" w:lineRule="auto"/>
        <w:rPr>
          <w:b/>
        </w:rPr>
      </w:pPr>
      <w:r w:rsidRPr="00640835">
        <w:rPr>
          <w:b/>
        </w:rPr>
        <w:br w:type="page"/>
      </w:r>
    </w:p>
    <w:p w14:paraId="75A5083A" w14:textId="77777777" w:rsidR="005A0632" w:rsidRPr="00640835" w:rsidRDefault="005A0632" w:rsidP="005A0632">
      <w:pPr>
        <w:spacing w:line="480" w:lineRule="auto"/>
        <w:rPr>
          <w:b/>
        </w:rPr>
      </w:pPr>
      <w:r w:rsidRPr="00640835">
        <w:rPr>
          <w:b/>
        </w:rPr>
        <w:lastRenderedPageBreak/>
        <w:t>ABBREVIATIONS AND</w:t>
      </w:r>
      <w:r>
        <w:rPr>
          <w:b/>
        </w:rPr>
        <w:t xml:space="preserve"> </w:t>
      </w:r>
      <w:r w:rsidRPr="00640835">
        <w:rPr>
          <w:b/>
        </w:rPr>
        <w:t>ACRONYMS</w:t>
      </w:r>
    </w:p>
    <w:p w14:paraId="57398677" w14:textId="77777777" w:rsidR="005A0632" w:rsidRPr="00640835" w:rsidRDefault="005A0632" w:rsidP="005A0632">
      <w:pPr>
        <w:spacing w:line="480" w:lineRule="auto"/>
        <w:rPr>
          <w:bCs/>
        </w:rPr>
      </w:pPr>
      <w:r w:rsidRPr="00640835">
        <w:rPr>
          <w:bCs/>
        </w:rPr>
        <w:t>HF = heart failure</w:t>
      </w:r>
    </w:p>
    <w:p w14:paraId="54E86490" w14:textId="77777777" w:rsidR="005A0632" w:rsidRPr="00640835" w:rsidRDefault="005A0632" w:rsidP="005A0632">
      <w:pPr>
        <w:spacing w:line="480" w:lineRule="auto"/>
        <w:rPr>
          <w:color w:val="000000"/>
          <w:shd w:val="clear" w:color="auto" w:fill="FFFFFF"/>
        </w:rPr>
      </w:pPr>
      <w:r w:rsidRPr="00640835">
        <w:rPr>
          <w:bCs/>
        </w:rPr>
        <w:t>MIDAS =</w:t>
      </w:r>
      <w:r w:rsidRPr="00640835">
        <w:rPr>
          <w:b/>
        </w:rPr>
        <w:t xml:space="preserve"> </w:t>
      </w:r>
      <w:r w:rsidRPr="00640835">
        <w:rPr>
          <w:color w:val="000000"/>
          <w:shd w:val="clear" w:color="auto" w:fill="FFFFFF"/>
        </w:rPr>
        <w:t>Myocardial Infarction Data Acquisition System</w:t>
      </w:r>
    </w:p>
    <w:p w14:paraId="7266C047" w14:textId="151FE09D" w:rsidR="005A0632" w:rsidRPr="00640835" w:rsidRDefault="005A0632" w:rsidP="005A0632">
      <w:pPr>
        <w:spacing w:line="480" w:lineRule="auto"/>
        <w:rPr>
          <w:color w:val="000000"/>
          <w:shd w:val="clear" w:color="auto" w:fill="FFFFFF"/>
        </w:rPr>
      </w:pPr>
      <w:r w:rsidRPr="00640835">
        <w:rPr>
          <w:color w:val="000000"/>
          <w:shd w:val="clear" w:color="auto" w:fill="FFFFFF"/>
        </w:rPr>
        <w:t>ICD</w:t>
      </w:r>
      <w:r w:rsidR="00DB12B7">
        <w:rPr>
          <w:color w:val="000000"/>
          <w:shd w:val="clear" w:color="auto" w:fill="FFFFFF"/>
        </w:rPr>
        <w:t>-CM</w:t>
      </w:r>
      <w:r w:rsidRPr="00640835">
        <w:rPr>
          <w:color w:val="000000"/>
          <w:shd w:val="clear" w:color="auto" w:fill="FFFFFF"/>
        </w:rPr>
        <w:t xml:space="preserve"> = international classification of diseases</w:t>
      </w:r>
      <w:r w:rsidR="00DB12B7">
        <w:rPr>
          <w:color w:val="000000"/>
          <w:shd w:val="clear" w:color="auto" w:fill="FFFFFF"/>
        </w:rPr>
        <w:t>-clinical modification</w:t>
      </w:r>
    </w:p>
    <w:p w14:paraId="6AEB4712"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CKD = chronic kidney disease</w:t>
      </w:r>
    </w:p>
    <w:p w14:paraId="5F12714D"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AMI = acute myocardial infarction</w:t>
      </w:r>
    </w:p>
    <w:p w14:paraId="6191893D"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TIA = transient ischemic attack</w:t>
      </w:r>
    </w:p>
    <w:p w14:paraId="274AC313" w14:textId="77777777" w:rsidR="005A0632" w:rsidRPr="00640835" w:rsidRDefault="005A0632" w:rsidP="005A0632">
      <w:pPr>
        <w:spacing w:line="480" w:lineRule="auto"/>
        <w:rPr>
          <w:color w:val="000000"/>
          <w:shd w:val="clear" w:color="auto" w:fill="FFFFFF"/>
        </w:rPr>
      </w:pPr>
      <w:r w:rsidRPr="00640835">
        <w:rPr>
          <w:color w:val="000000"/>
          <w:shd w:val="clear" w:color="auto" w:fill="FFFFFF"/>
        </w:rPr>
        <w:t>PCI = percutaneous coronary intervention</w:t>
      </w:r>
    </w:p>
    <w:p w14:paraId="7A2A888A" w14:textId="77777777" w:rsidR="005A0632" w:rsidRDefault="005A0632" w:rsidP="005A0632">
      <w:pPr>
        <w:spacing w:line="480" w:lineRule="auto"/>
        <w:rPr>
          <w:color w:val="000000"/>
          <w:shd w:val="clear" w:color="auto" w:fill="FFFFFF"/>
        </w:rPr>
      </w:pPr>
      <w:r w:rsidRPr="00640835">
        <w:rPr>
          <w:color w:val="000000"/>
          <w:shd w:val="clear" w:color="auto" w:fill="FFFFFF"/>
        </w:rPr>
        <w:t>CV = cardiovascular</w:t>
      </w:r>
    </w:p>
    <w:p w14:paraId="4CC511C4" w14:textId="77777777" w:rsidR="005A0632" w:rsidRDefault="005A0632" w:rsidP="005A0632">
      <w:pPr>
        <w:spacing w:line="480" w:lineRule="auto"/>
        <w:rPr>
          <w:color w:val="000000"/>
          <w:shd w:val="clear" w:color="auto" w:fill="FFFFFF"/>
        </w:rPr>
      </w:pPr>
      <w:r>
        <w:rPr>
          <w:color w:val="000000"/>
          <w:shd w:val="clear" w:color="auto" w:fill="FFFFFF"/>
        </w:rPr>
        <w:t>COPD = chronic obstructive pulmonary disease</w:t>
      </w:r>
    </w:p>
    <w:p w14:paraId="3F475AF4" w14:textId="77777777" w:rsidR="005A0632" w:rsidRDefault="005A0632" w:rsidP="005A0632">
      <w:pPr>
        <w:spacing w:line="480" w:lineRule="auto"/>
        <w:rPr>
          <w:color w:val="000000"/>
          <w:shd w:val="clear" w:color="auto" w:fill="FFFFFF"/>
        </w:rPr>
      </w:pPr>
      <w:r>
        <w:t xml:space="preserve">LOS = </w:t>
      </w:r>
      <w:r w:rsidRPr="00640835">
        <w:t>length of stay</w:t>
      </w:r>
    </w:p>
    <w:p w14:paraId="2F7918CF" w14:textId="77777777" w:rsidR="005A0632" w:rsidRPr="00640835" w:rsidRDefault="005A0632" w:rsidP="005A0632">
      <w:pPr>
        <w:spacing w:line="480" w:lineRule="auto"/>
        <w:rPr>
          <w:b/>
        </w:rPr>
      </w:pPr>
      <w:r w:rsidRPr="00640835">
        <w:rPr>
          <w:b/>
        </w:rPr>
        <w:br w:type="page"/>
      </w:r>
    </w:p>
    <w:p w14:paraId="53B992B1" w14:textId="77777777" w:rsidR="005A0632" w:rsidRPr="00640835" w:rsidRDefault="005A0632" w:rsidP="005A0632">
      <w:pPr>
        <w:spacing w:line="480" w:lineRule="auto"/>
        <w:rPr>
          <w:b/>
        </w:rPr>
      </w:pPr>
    </w:p>
    <w:p w14:paraId="113D73CF" w14:textId="3BDA6B4E" w:rsidR="005A0632" w:rsidRPr="00640835" w:rsidRDefault="005A0632" w:rsidP="005A0632">
      <w:pPr>
        <w:spacing w:line="480" w:lineRule="auto"/>
        <w:rPr>
          <w:color w:val="000000"/>
          <w:shd w:val="clear" w:color="auto" w:fill="FFFFFF"/>
        </w:rPr>
      </w:pPr>
      <w:bookmarkStart w:id="3" w:name="_Hlk9773462"/>
      <w:r w:rsidRPr="00640835">
        <w:rPr>
          <w:rFonts w:cstheme="minorHAnsi"/>
          <w:color w:val="333333"/>
        </w:rPr>
        <w:t xml:space="preserve">Heart failure (HF) </w:t>
      </w:r>
      <w:r w:rsidRPr="00640835">
        <w:rPr>
          <w:color w:val="000000"/>
          <w:shd w:val="clear" w:color="auto" w:fill="FFFFFF"/>
        </w:rPr>
        <w:t>is the most common reason for hospital admission in</w:t>
      </w:r>
      <w:r w:rsidR="0015124E">
        <w:rPr>
          <w:color w:val="000000"/>
          <w:shd w:val="clear" w:color="auto" w:fill="FFFFFF"/>
        </w:rPr>
        <w:t xml:space="preserve"> adults </w:t>
      </w:r>
      <w:r w:rsidRPr="00640835">
        <w:rPr>
          <w:color w:val="000000"/>
          <w:shd w:val="clear" w:color="auto" w:fill="FFFFFF"/>
        </w:rPr>
        <w:t xml:space="preserve">and is associated with impaired quality of life, </w:t>
      </w:r>
      <w:r w:rsidRPr="00640835">
        <w:rPr>
          <w:rFonts w:cstheme="minorHAnsi"/>
          <w:color w:val="333333"/>
        </w:rPr>
        <w:t>high mortality, financial burden and frequently repeated readmission (</w:t>
      </w:r>
      <w:proofErr w:type="spellStart"/>
      <w:r>
        <w:rPr>
          <w:rFonts w:cstheme="minorHAnsi"/>
          <w:color w:val="333333"/>
        </w:rPr>
        <w:t>hines</w:t>
      </w:r>
      <w:proofErr w:type="spellEnd"/>
      <w:r w:rsidRPr="00640835">
        <w:rPr>
          <w:rFonts w:cstheme="minorHAnsi"/>
          <w:color w:val="333333"/>
        </w:rPr>
        <w:t xml:space="preserve">). </w:t>
      </w:r>
      <w:bookmarkEnd w:id="3"/>
      <w:r w:rsidRPr="00640835">
        <w:rPr>
          <w:rFonts w:cstheme="minorHAnsi"/>
          <w:color w:val="333333"/>
        </w:rPr>
        <w:t>Thirty percent of patients with HF are readmitted and approximately 15% die within 30-60 days after discharge</w:t>
      </w:r>
      <w:r w:rsidR="0015124E">
        <w:rPr>
          <w:rFonts w:cstheme="minorHAnsi"/>
          <w:color w:val="333333"/>
        </w:rPr>
        <w:t xml:space="preserve"> (</w:t>
      </w:r>
      <w:proofErr w:type="spellStart"/>
      <w:r w:rsidR="0015124E">
        <w:rPr>
          <w:rFonts w:cstheme="minorHAnsi"/>
          <w:color w:val="333333"/>
        </w:rPr>
        <w:t>Ghe</w:t>
      </w:r>
      <w:r w:rsidR="00DB12B7">
        <w:rPr>
          <w:rFonts w:cstheme="minorHAnsi"/>
          <w:color w:val="333333"/>
        </w:rPr>
        <w:t>o</w:t>
      </w:r>
      <w:r w:rsidR="0015124E">
        <w:rPr>
          <w:rFonts w:cstheme="minorHAnsi"/>
          <w:color w:val="333333"/>
        </w:rPr>
        <w:t>rgiadhe</w:t>
      </w:r>
      <w:proofErr w:type="spellEnd"/>
      <w:r w:rsidR="0015124E">
        <w:rPr>
          <w:rFonts w:cstheme="minorHAnsi"/>
          <w:color w:val="333333"/>
        </w:rPr>
        <w:t>)</w:t>
      </w:r>
      <w:r w:rsidRPr="00640835">
        <w:rPr>
          <w:rFonts w:cstheme="minorHAnsi"/>
          <w:color w:val="333333"/>
        </w:rPr>
        <w:t xml:space="preserve">. American Heart Association statistics indicate that US health care expenditures </w:t>
      </w:r>
      <w:r w:rsidR="0015124E">
        <w:rPr>
          <w:rFonts w:cstheme="minorHAnsi"/>
          <w:color w:val="333333"/>
        </w:rPr>
        <w:t xml:space="preserve">on HF </w:t>
      </w:r>
      <w:r w:rsidRPr="00640835">
        <w:rPr>
          <w:rFonts w:cstheme="minorHAnsi"/>
          <w:color w:val="333333"/>
        </w:rPr>
        <w:t>reached $30.7 billion between 2011-2014 (</w:t>
      </w:r>
      <w:proofErr w:type="spellStart"/>
      <w:r>
        <w:rPr>
          <w:rFonts w:cstheme="minorHAnsi"/>
          <w:color w:val="333333"/>
        </w:rPr>
        <w:t>benjamin</w:t>
      </w:r>
      <w:proofErr w:type="spellEnd"/>
      <w:r w:rsidRPr="00640835">
        <w:rPr>
          <w:rFonts w:cstheme="minorHAnsi"/>
          <w:color w:val="333333"/>
        </w:rPr>
        <w:t xml:space="preserve">) </w:t>
      </w:r>
      <w:r w:rsidRPr="00640835">
        <w:rPr>
          <w:color w:val="000000"/>
          <w:shd w:val="clear" w:color="auto" w:fill="FFFFFF"/>
        </w:rPr>
        <w:t xml:space="preserve">and this number is projected to increase nearly 127% to </w:t>
      </w:r>
      <w:r w:rsidR="0015124E">
        <w:rPr>
          <w:color w:val="000000"/>
          <w:shd w:val="clear" w:color="auto" w:fill="FFFFFF"/>
        </w:rPr>
        <w:t>almost</w:t>
      </w:r>
      <w:r>
        <w:rPr>
          <w:color w:val="000000"/>
          <w:shd w:val="clear" w:color="auto" w:fill="FFFFFF"/>
        </w:rPr>
        <w:t xml:space="preserve"> </w:t>
      </w:r>
      <w:r w:rsidRPr="00640835">
        <w:rPr>
          <w:color w:val="000000"/>
          <w:shd w:val="clear" w:color="auto" w:fill="FFFFFF"/>
        </w:rPr>
        <w:t>$70 billion by 2030 (</w:t>
      </w:r>
      <w:proofErr w:type="spellStart"/>
      <w:r>
        <w:rPr>
          <w:color w:val="000000"/>
          <w:shd w:val="clear" w:color="auto" w:fill="FFFFFF"/>
        </w:rPr>
        <w:t>heidenreich</w:t>
      </w:r>
      <w:proofErr w:type="spellEnd"/>
      <w:r w:rsidRPr="00640835">
        <w:rPr>
          <w:color w:val="000000"/>
          <w:shd w:val="clear" w:color="auto" w:fill="FFFFFF"/>
        </w:rPr>
        <w:t xml:space="preserve">). Previous studies have addressed the issues of the incidence, outcomes and time-trends of HF readmissions. These reports were based on data from specific programs addressing these questions, single-center intervention trials or were review papers and meta-analyses. These publications included varying number of participants, </w:t>
      </w:r>
      <w:r>
        <w:rPr>
          <w:color w:val="000000"/>
          <w:shd w:val="clear" w:color="auto" w:fill="FFFFFF"/>
        </w:rPr>
        <w:t>diverse</w:t>
      </w:r>
      <w:r w:rsidRPr="00640835">
        <w:rPr>
          <w:color w:val="000000"/>
          <w:shd w:val="clear" w:color="auto" w:fill="FFFFFF"/>
        </w:rPr>
        <w:t xml:space="preserve"> time intervals and different methodologies. However, most of these papers did not include follow-up for more than 30</w:t>
      </w:r>
      <w:r w:rsidR="0015124E">
        <w:rPr>
          <w:color w:val="000000"/>
          <w:shd w:val="clear" w:color="auto" w:fill="FFFFFF"/>
        </w:rPr>
        <w:t xml:space="preserve"> </w:t>
      </w:r>
      <w:r w:rsidRPr="00640835">
        <w:rPr>
          <w:color w:val="000000"/>
          <w:shd w:val="clear" w:color="auto" w:fill="FFFFFF"/>
        </w:rPr>
        <w:t>days and did not examine secular changes with regards to readmission and outcomes (</w:t>
      </w:r>
      <w:proofErr w:type="spellStart"/>
      <w:r>
        <w:rPr>
          <w:color w:val="000000"/>
          <w:shd w:val="clear" w:color="auto" w:fill="FFFFFF"/>
        </w:rPr>
        <w:t>gupta</w:t>
      </w:r>
      <w:proofErr w:type="spellEnd"/>
      <w:r>
        <w:rPr>
          <w:color w:val="000000"/>
          <w:shd w:val="clear" w:color="auto" w:fill="FFFFFF"/>
        </w:rPr>
        <w:t xml:space="preserve">, </w:t>
      </w:r>
      <w:proofErr w:type="spellStart"/>
      <w:r>
        <w:rPr>
          <w:color w:val="000000"/>
          <w:shd w:val="clear" w:color="auto" w:fill="FFFFFF"/>
        </w:rPr>
        <w:t>gheorghiade</w:t>
      </w:r>
      <w:proofErr w:type="spellEnd"/>
      <w:r>
        <w:rPr>
          <w:color w:val="000000"/>
          <w:shd w:val="clear" w:color="auto" w:fill="FFFFFF"/>
        </w:rPr>
        <w:t xml:space="preserve"> + </w:t>
      </w:r>
      <w:proofErr w:type="spellStart"/>
      <w:r>
        <w:rPr>
          <w:color w:val="000000"/>
          <w:shd w:val="clear" w:color="auto" w:fill="FFFFFF"/>
        </w:rPr>
        <w:t>vaduganathan</w:t>
      </w:r>
      <w:proofErr w:type="spellEnd"/>
      <w:r>
        <w:rPr>
          <w:color w:val="000000"/>
          <w:shd w:val="clear" w:color="auto" w:fill="FFFFFF"/>
        </w:rPr>
        <w:t xml:space="preserve">, Huffman, national center for health statistics, </w:t>
      </w:r>
      <w:proofErr w:type="spellStart"/>
      <w:r>
        <w:rPr>
          <w:color w:val="000000"/>
          <w:shd w:val="clear" w:color="auto" w:fill="FFFFFF"/>
        </w:rPr>
        <w:t>gheorghiade+Abraham</w:t>
      </w:r>
      <w:proofErr w:type="spellEnd"/>
      <w:r>
        <w:rPr>
          <w:color w:val="000000"/>
          <w:shd w:val="clear" w:color="auto" w:fill="FFFFFF"/>
        </w:rPr>
        <w:t xml:space="preserve">, , </w:t>
      </w:r>
      <w:proofErr w:type="spellStart"/>
      <w:r>
        <w:rPr>
          <w:color w:val="000000"/>
          <w:shd w:val="clear" w:color="auto" w:fill="FFFFFF"/>
        </w:rPr>
        <w:t>maggioni</w:t>
      </w:r>
      <w:proofErr w:type="spellEnd"/>
      <w:r>
        <w:rPr>
          <w:color w:val="000000"/>
          <w:shd w:val="clear" w:color="auto" w:fill="FFFFFF"/>
        </w:rPr>
        <w:t xml:space="preserve">, </w:t>
      </w:r>
      <w:proofErr w:type="spellStart"/>
      <w:r>
        <w:rPr>
          <w:color w:val="000000"/>
          <w:shd w:val="clear" w:color="auto" w:fill="FFFFFF"/>
        </w:rPr>
        <w:t>adams</w:t>
      </w:r>
      <w:proofErr w:type="spellEnd"/>
      <w:r>
        <w:rPr>
          <w:color w:val="000000"/>
          <w:shd w:val="clear" w:color="auto" w:fill="FFFFFF"/>
        </w:rPr>
        <w:t xml:space="preserve">, </w:t>
      </w:r>
      <w:proofErr w:type="spellStart"/>
      <w:r>
        <w:rPr>
          <w:color w:val="000000"/>
          <w:shd w:val="clear" w:color="auto" w:fill="FFFFFF"/>
        </w:rPr>
        <w:t>Nieminen</w:t>
      </w:r>
      <w:proofErr w:type="spellEnd"/>
      <w:r>
        <w:rPr>
          <w:color w:val="000000"/>
          <w:shd w:val="clear" w:color="auto" w:fill="FFFFFF"/>
        </w:rPr>
        <w:t xml:space="preserve">, </w:t>
      </w:r>
      <w:proofErr w:type="spellStart"/>
      <w:r>
        <w:rPr>
          <w:color w:val="000000"/>
          <w:shd w:val="clear" w:color="auto" w:fill="FFFFFF"/>
        </w:rPr>
        <w:t>sato</w:t>
      </w:r>
      <w:proofErr w:type="spellEnd"/>
      <w:r>
        <w:rPr>
          <w:color w:val="000000"/>
          <w:shd w:val="clear" w:color="auto" w:fill="FFFFFF"/>
        </w:rPr>
        <w:t xml:space="preserve">, </w:t>
      </w:r>
      <w:proofErr w:type="spellStart"/>
      <w:r>
        <w:rPr>
          <w:color w:val="000000"/>
          <w:shd w:val="clear" w:color="auto" w:fill="FFFFFF"/>
        </w:rPr>
        <w:t>fudim</w:t>
      </w:r>
      <w:proofErr w:type="spellEnd"/>
      <w:r>
        <w:rPr>
          <w:color w:val="000000"/>
          <w:shd w:val="clear" w:color="auto" w:fill="FFFFFF"/>
        </w:rPr>
        <w:t xml:space="preserve">, Atherton, </w:t>
      </w:r>
      <w:proofErr w:type="spellStart"/>
      <w:r>
        <w:rPr>
          <w:color w:val="000000"/>
          <w:shd w:val="clear" w:color="auto" w:fill="FFFFFF"/>
        </w:rPr>
        <w:t>Braunstein</w:t>
      </w:r>
      <w:proofErr w:type="spellEnd"/>
      <w:r>
        <w:rPr>
          <w:color w:val="000000"/>
          <w:shd w:val="clear" w:color="auto" w:fill="FFFFFF"/>
        </w:rPr>
        <w:t>,</w:t>
      </w:r>
      <w:r w:rsidRPr="00640835">
        <w:rPr>
          <w:color w:val="000000"/>
          <w:shd w:val="clear" w:color="auto" w:fill="FFFFFF"/>
        </w:rPr>
        <w:t xml:space="preserve">).  </w:t>
      </w:r>
      <w:r>
        <w:rPr>
          <w:color w:val="000000"/>
          <w:shd w:val="clear" w:color="auto" w:fill="FFFFFF"/>
        </w:rPr>
        <w:t xml:space="preserve">In addition, prior studies did not report on mortality of patients who are readmitted vs those who are not. </w:t>
      </w:r>
    </w:p>
    <w:p w14:paraId="7D908810" w14:textId="272AB39C" w:rsidR="005A0632" w:rsidRDefault="005A0632" w:rsidP="005A0632">
      <w:pPr>
        <w:spacing w:line="480" w:lineRule="auto"/>
        <w:rPr>
          <w:color w:val="000000"/>
          <w:shd w:val="clear" w:color="auto" w:fill="FFFFFF"/>
        </w:rPr>
      </w:pPr>
      <w:r w:rsidRPr="00640835">
        <w:rPr>
          <w:color w:val="000000"/>
          <w:shd w:val="clear" w:color="auto" w:fill="FFFFFF"/>
        </w:rPr>
        <w:t>The purpose of this study is to</w:t>
      </w:r>
      <w:r w:rsidR="00D3493A">
        <w:rPr>
          <w:color w:val="000000"/>
          <w:shd w:val="clear" w:color="auto" w:fill="FFFFFF"/>
        </w:rPr>
        <w:t xml:space="preserve"> describe </w:t>
      </w:r>
      <w:r w:rsidRPr="00640835">
        <w:rPr>
          <w:color w:val="000000"/>
          <w:shd w:val="clear" w:color="auto" w:fill="FFFFFF"/>
        </w:rPr>
        <w:t>the incidence, time-trends</w:t>
      </w:r>
      <w:r w:rsidR="00D3493A">
        <w:rPr>
          <w:color w:val="000000"/>
          <w:shd w:val="clear" w:color="auto" w:fill="FFFFFF"/>
        </w:rPr>
        <w:t xml:space="preserve"> and</w:t>
      </w:r>
      <w:r w:rsidRPr="00640835">
        <w:rPr>
          <w:color w:val="000000"/>
          <w:shd w:val="clear" w:color="auto" w:fill="FFFFFF"/>
        </w:rPr>
        <w:t xml:space="preserve"> outcomes </w:t>
      </w:r>
      <w:r w:rsidR="00D3493A" w:rsidRPr="00640835">
        <w:rPr>
          <w:color w:val="000000"/>
          <w:shd w:val="clear" w:color="auto" w:fill="FFFFFF"/>
        </w:rPr>
        <w:t>of HF readmissions</w:t>
      </w:r>
      <w:r w:rsidR="00D3493A">
        <w:rPr>
          <w:color w:val="000000"/>
          <w:shd w:val="clear" w:color="auto" w:fill="FFFFFF"/>
        </w:rPr>
        <w:t xml:space="preserve"> </w:t>
      </w:r>
      <w:r>
        <w:rPr>
          <w:color w:val="000000"/>
          <w:shd w:val="clear" w:color="auto" w:fill="FFFFFF"/>
        </w:rPr>
        <w:t xml:space="preserve">including differences in mortality between patients who were readmitted vs patients not readmitted in </w:t>
      </w:r>
      <w:r w:rsidRPr="00640835">
        <w:rPr>
          <w:color w:val="000000"/>
          <w:shd w:val="clear" w:color="auto" w:fill="FFFFFF"/>
        </w:rPr>
        <w:t xml:space="preserve">an all-inclusive population-based cohort of </w:t>
      </w:r>
      <w:ins w:id="4" w:author="Davit Sargsyan" w:date="2019-06-20T20:39:00Z">
        <w:r w:rsidR="00915825" w:rsidRPr="00A44D30">
          <w:rPr>
            <w:color w:val="000000"/>
            <w:highlight w:val="yellow"/>
            <w:shd w:val="clear" w:color="auto" w:fill="FFFFFF"/>
          </w:rPr>
          <w:t>93,246</w:t>
        </w:r>
        <w:r w:rsidR="00915825">
          <w:rPr>
            <w:color w:val="000000"/>
            <w:shd w:val="clear" w:color="auto" w:fill="FFFFFF"/>
          </w:rPr>
          <w:t xml:space="preserve"> </w:t>
        </w:r>
      </w:ins>
      <w:del w:id="5" w:author="Davit Sargsyan" w:date="2019-06-20T20:39:00Z">
        <w:r w:rsidRPr="00640835" w:rsidDel="00915825">
          <w:rPr>
            <w:color w:val="000000"/>
            <w:shd w:val="clear" w:color="auto" w:fill="FFFFFF"/>
          </w:rPr>
          <w:delText xml:space="preserve">more than </w:delText>
        </w:r>
        <w:r w:rsidRPr="0067525A" w:rsidDel="00915825">
          <w:rPr>
            <w:color w:val="000000"/>
            <w:highlight w:val="yellow"/>
            <w:shd w:val="clear" w:color="auto" w:fill="FFFFFF"/>
          </w:rPr>
          <w:delText>93</w:delText>
        </w:r>
        <w:r w:rsidR="0067525A" w:rsidDel="00915825">
          <w:rPr>
            <w:color w:val="000000"/>
            <w:highlight w:val="yellow"/>
            <w:shd w:val="clear" w:color="auto" w:fill="FFFFFF"/>
          </w:rPr>
          <w:delText>,</w:delText>
        </w:r>
        <w:r w:rsidRPr="0067525A" w:rsidDel="00915825">
          <w:rPr>
            <w:color w:val="000000"/>
            <w:highlight w:val="yellow"/>
            <w:shd w:val="clear" w:color="auto" w:fill="FFFFFF"/>
          </w:rPr>
          <w:delText>000</w:delText>
        </w:r>
        <w:r w:rsidRPr="00640835" w:rsidDel="00915825">
          <w:rPr>
            <w:color w:val="000000"/>
            <w:shd w:val="clear" w:color="auto" w:fill="FFFFFF"/>
          </w:rPr>
          <w:delText xml:space="preserve"> </w:delText>
        </w:r>
      </w:del>
      <w:r w:rsidRPr="00640835">
        <w:rPr>
          <w:color w:val="000000"/>
          <w:shd w:val="clear" w:color="auto" w:fill="FFFFFF"/>
        </w:rPr>
        <w:t>HF patients</w:t>
      </w:r>
      <w:r>
        <w:rPr>
          <w:color w:val="000000"/>
          <w:shd w:val="clear" w:color="auto" w:fill="FFFFFF"/>
        </w:rPr>
        <w:t xml:space="preserve">. </w:t>
      </w:r>
    </w:p>
    <w:p w14:paraId="2CC0D309" w14:textId="161A991E" w:rsidR="005A0632" w:rsidRPr="00640835" w:rsidRDefault="005A0632" w:rsidP="005A0632">
      <w:pPr>
        <w:spacing w:line="480" w:lineRule="auto"/>
        <w:rPr>
          <w:color w:val="000000"/>
          <w:shd w:val="clear" w:color="auto" w:fill="FFFFFF"/>
        </w:rPr>
      </w:pPr>
      <w:r>
        <w:rPr>
          <w:color w:val="000000"/>
          <w:shd w:val="clear" w:color="auto" w:fill="FFFFFF"/>
        </w:rPr>
        <w:t xml:space="preserve">Data on patients </w:t>
      </w:r>
      <w:r w:rsidRPr="00640835">
        <w:rPr>
          <w:color w:val="000000"/>
          <w:shd w:val="clear" w:color="auto" w:fill="FFFFFF"/>
        </w:rPr>
        <w:t xml:space="preserve">who were discharged alive </w:t>
      </w:r>
      <w:r>
        <w:rPr>
          <w:color w:val="000000"/>
          <w:shd w:val="clear" w:color="auto" w:fill="FFFFFF"/>
        </w:rPr>
        <w:t xml:space="preserve">from </w:t>
      </w:r>
      <w:r w:rsidRPr="00640835">
        <w:rPr>
          <w:color w:val="000000"/>
          <w:shd w:val="clear" w:color="auto" w:fill="FFFFFF"/>
        </w:rPr>
        <w:t>New Jersey</w:t>
      </w:r>
      <w:r w:rsidR="00D3493A">
        <w:rPr>
          <w:color w:val="000000"/>
          <w:shd w:val="clear" w:color="auto" w:fill="FFFFFF"/>
        </w:rPr>
        <w:t xml:space="preserve"> </w:t>
      </w:r>
      <w:r w:rsidRPr="00640835">
        <w:rPr>
          <w:color w:val="000000"/>
          <w:shd w:val="clear" w:color="auto" w:fill="FFFFFF"/>
        </w:rPr>
        <w:t xml:space="preserve">hospitals </w:t>
      </w:r>
      <w:r>
        <w:rPr>
          <w:color w:val="000000"/>
          <w:shd w:val="clear" w:color="auto" w:fill="FFFFFF"/>
        </w:rPr>
        <w:t xml:space="preserve">and </w:t>
      </w:r>
      <w:r w:rsidRPr="00640835">
        <w:rPr>
          <w:color w:val="000000"/>
          <w:shd w:val="clear" w:color="auto" w:fill="FFFFFF"/>
        </w:rPr>
        <w:t xml:space="preserve">time-trends from 2000 to </w:t>
      </w:r>
      <w:r>
        <w:rPr>
          <w:color w:val="000000"/>
          <w:shd w:val="clear" w:color="auto" w:fill="FFFFFF"/>
        </w:rPr>
        <w:t xml:space="preserve">2014 were obtained </w:t>
      </w:r>
      <w:r w:rsidRPr="00640835">
        <w:rPr>
          <w:color w:val="000000"/>
          <w:shd w:val="clear" w:color="auto" w:fill="FFFFFF"/>
        </w:rPr>
        <w:t>from the Myocardial Infarction Data Acquisition System (MIDAS) (</w:t>
      </w:r>
      <w:r>
        <w:rPr>
          <w:color w:val="000000"/>
          <w:shd w:val="clear" w:color="auto" w:fill="FFFFFF"/>
        </w:rPr>
        <w:t xml:space="preserve">Kostis circulation 1994, </w:t>
      </w:r>
      <w:proofErr w:type="spellStart"/>
      <w:r>
        <w:rPr>
          <w:color w:val="000000"/>
          <w:shd w:val="clear" w:color="auto" w:fill="FFFFFF"/>
        </w:rPr>
        <w:t>Kostis</w:t>
      </w:r>
      <w:proofErr w:type="spellEnd"/>
      <w:r>
        <w:rPr>
          <w:color w:val="000000"/>
          <w:shd w:val="clear" w:color="auto" w:fill="FFFFFF"/>
        </w:rPr>
        <w:t xml:space="preserve"> NEJM 2007, </w:t>
      </w:r>
      <w:proofErr w:type="spellStart"/>
      <w:r>
        <w:rPr>
          <w:color w:val="000000"/>
          <w:shd w:val="clear" w:color="auto" w:fill="FFFFFF"/>
        </w:rPr>
        <w:t>wellings</w:t>
      </w:r>
      <w:proofErr w:type="spellEnd"/>
      <w:r w:rsidRPr="00640835">
        <w:rPr>
          <w:color w:val="000000"/>
          <w:shd w:val="clear" w:color="auto" w:fill="FFFFFF"/>
        </w:rPr>
        <w:t>).</w:t>
      </w:r>
    </w:p>
    <w:p w14:paraId="7C6CD89B" w14:textId="77777777" w:rsidR="005A0632" w:rsidRDefault="005A0632" w:rsidP="005A0632">
      <w:pPr>
        <w:spacing w:line="480" w:lineRule="auto"/>
        <w:rPr>
          <w:color w:val="000000"/>
          <w:shd w:val="clear" w:color="auto" w:fill="FFFFFF"/>
        </w:rPr>
      </w:pPr>
    </w:p>
    <w:p w14:paraId="76BEB86D" w14:textId="77777777" w:rsidR="005A0632" w:rsidRPr="00640835" w:rsidRDefault="005A0632" w:rsidP="005A0632">
      <w:pPr>
        <w:spacing w:line="480" w:lineRule="auto"/>
        <w:rPr>
          <w:color w:val="000000"/>
          <w:shd w:val="clear" w:color="auto" w:fill="FFFFFF"/>
        </w:rPr>
      </w:pPr>
    </w:p>
    <w:p w14:paraId="0DB63333" w14:textId="77777777" w:rsidR="005A0632" w:rsidRPr="00640835" w:rsidRDefault="005A0632" w:rsidP="005A0632">
      <w:pPr>
        <w:spacing w:line="480" w:lineRule="auto"/>
        <w:rPr>
          <w:b/>
        </w:rPr>
      </w:pPr>
      <w:r w:rsidRPr="00640835">
        <w:rPr>
          <w:b/>
        </w:rPr>
        <w:t>METHODS</w:t>
      </w:r>
    </w:p>
    <w:p w14:paraId="21D6D9E9" w14:textId="77777777" w:rsidR="005A0632" w:rsidRPr="00640835" w:rsidRDefault="005A0632" w:rsidP="005A0632">
      <w:pPr>
        <w:spacing w:line="480" w:lineRule="auto"/>
        <w:rPr>
          <w:b/>
        </w:rPr>
      </w:pPr>
      <w:r w:rsidRPr="00640835">
        <w:rPr>
          <w:color w:val="000000"/>
          <w:shd w:val="clear" w:color="auto" w:fill="FFFFFF"/>
        </w:rPr>
        <w:t xml:space="preserve"> </w:t>
      </w:r>
    </w:p>
    <w:p w14:paraId="4A7283D4" w14:textId="485FAF52" w:rsidR="005A0632" w:rsidRPr="00640835" w:rsidRDefault="005A0632" w:rsidP="005A0632">
      <w:pPr>
        <w:spacing w:line="480" w:lineRule="auto"/>
        <w:rPr>
          <w:b/>
        </w:rPr>
      </w:pPr>
      <w:r w:rsidRPr="00640835">
        <w:rPr>
          <w:b/>
        </w:rPr>
        <w:t xml:space="preserve">DATA SOURCES.  </w:t>
      </w:r>
      <w:r w:rsidRPr="00640835">
        <w:rPr>
          <w:color w:val="000000"/>
          <w:shd w:val="clear" w:color="auto" w:fill="FFFFFF"/>
        </w:rPr>
        <w:t>Data were obtained from t</w:t>
      </w:r>
      <w:r w:rsidR="00D3493A">
        <w:rPr>
          <w:color w:val="000000"/>
          <w:shd w:val="clear" w:color="auto" w:fill="FFFFFF"/>
        </w:rPr>
        <w:t xml:space="preserve">he </w:t>
      </w:r>
      <w:r w:rsidRPr="00640835">
        <w:rPr>
          <w:color w:val="000000"/>
          <w:shd w:val="clear" w:color="auto" w:fill="FFFFFF"/>
        </w:rPr>
        <w:t>MIDAS</w:t>
      </w:r>
      <w:r w:rsidR="00D3493A">
        <w:rPr>
          <w:color w:val="000000"/>
          <w:shd w:val="clear" w:color="auto" w:fill="FFFFFF"/>
        </w:rPr>
        <w:t xml:space="preserve"> </w:t>
      </w:r>
      <w:r w:rsidRPr="00640835">
        <w:rPr>
          <w:color w:val="000000"/>
          <w:shd w:val="clear" w:color="auto" w:fill="FFFFFF"/>
        </w:rPr>
        <w:t xml:space="preserve">database that includes all </w:t>
      </w:r>
      <w:r w:rsidR="00D3493A">
        <w:rPr>
          <w:color w:val="000000"/>
          <w:shd w:val="clear" w:color="auto" w:fill="FFFFFF"/>
        </w:rPr>
        <w:t xml:space="preserve">of the </w:t>
      </w:r>
      <w:r w:rsidRPr="00640835">
        <w:rPr>
          <w:color w:val="000000"/>
          <w:shd w:val="clear" w:color="auto" w:fill="FFFFFF"/>
        </w:rPr>
        <w:t xml:space="preserve">admissions to acute care non-federal hospitals in New Jersey from 2000 to 2014 for cardiovascular disease with longitudinal follow-up.  Patients discharged with a principal diagnosis HF were identified using the International Classification of Diseases, Ninth Revision, </w:t>
      </w:r>
      <w:r w:rsidRPr="00640835">
        <w:t>Clinical Modification</w:t>
      </w:r>
      <w:r w:rsidRPr="00640835">
        <w:rPr>
          <w:color w:val="000000"/>
          <w:shd w:val="clear" w:color="auto" w:fill="FFFFFF"/>
        </w:rPr>
        <w:t>, (ICD-9-CM).  MIDAS includes the dates of admission and discharge, demographic characteristics, insurance status (commercial, HMO, Medicare</w:t>
      </w:r>
      <w:r>
        <w:rPr>
          <w:color w:val="000000"/>
          <w:shd w:val="clear" w:color="auto" w:fill="FFFFFF"/>
        </w:rPr>
        <w:t>/</w:t>
      </w:r>
      <w:r w:rsidRPr="00640835">
        <w:rPr>
          <w:color w:val="000000"/>
          <w:shd w:val="clear" w:color="auto" w:fill="FFFFFF"/>
        </w:rPr>
        <w:t>Medicaid, self-pay), reason for admission, and comorbidities including</w:t>
      </w:r>
      <w:r w:rsidRPr="00640835">
        <w:t xml:space="preserve"> anemia (280.0; 280.1; 280.8; 280.9; 281.0; 281.1; 281.2; 281.3; 281.4; 281.8; 281.9; 285.21; 285.29; 285.8; 285.9), chronic kidney disease (585.1, 585.2, 585.3, 585.4, 585.6, 585.9</w:t>
      </w:r>
      <w:del w:id="6" w:author="Davit Sargsyan" w:date="2019-06-20T20:05:00Z">
        <w:r w:rsidRPr="00640835" w:rsidDel="00C16A4B">
          <w:delText>, CKD</w:delText>
        </w:r>
      </w:del>
      <w:r w:rsidRPr="00640835">
        <w:t xml:space="preserve">), chronic obstructive pulmonary disease (490; 491.0; 491.1; 491.20; 491.21; 491.22; 491.8; 491.9; 492.0; 492.8; 493.00; 493.01; 493.02; 493.10; 493.11; 493.12; 493.20; 493.21; 493.22; 493.81; 493.82; </w:t>
      </w:r>
      <w:r>
        <w:t xml:space="preserve"> </w:t>
      </w:r>
      <w:r w:rsidRPr="00640835">
        <w:t xml:space="preserve">493.90; 493.91; 493.92; 494.0; 494.1; 495.0; 495.1; 495.2; 495.3; 495.4; 495.5; 495.6; 495.7; 495.8; 495.9; 496), stroke (433.01; 433.11; 433.21; 433.31; 433.81; 433.91; 434.01; 434.11; 434.91), hypertension (401.0 to 405.99), diabetes (250.00 to 250.93), atrial fibrillation 427.31 and atrial flutter </w:t>
      </w:r>
      <w:ins w:id="7" w:author="Davit Sargsyan" w:date="2019-06-20T20:05:00Z">
        <w:r w:rsidR="00C16A4B">
          <w:t>(</w:t>
        </w:r>
      </w:ins>
      <w:r w:rsidRPr="00640835">
        <w:t>427.32</w:t>
      </w:r>
      <w:ins w:id="8" w:author="Davit Sargsyan" w:date="2019-06-20T20:05:00Z">
        <w:r w:rsidR="00C16A4B">
          <w:t>)</w:t>
        </w:r>
      </w:ins>
      <w:r w:rsidRPr="00640835">
        <w:t xml:space="preserve">, hyperlipidemia (272 to 272.9), AMI (410.00 to 410.92), obstructive sleep apnea code </w:t>
      </w:r>
      <w:ins w:id="9" w:author="Davit Sargsyan" w:date="2019-06-20T20:05:00Z">
        <w:r w:rsidR="00C16A4B">
          <w:t>(</w:t>
        </w:r>
      </w:ins>
      <w:r w:rsidRPr="00640835">
        <w:t>327.23</w:t>
      </w:r>
      <w:ins w:id="10" w:author="Davit Sargsyan" w:date="2019-06-20T20:05:00Z">
        <w:r w:rsidR="00C16A4B">
          <w:t>)</w:t>
        </w:r>
      </w:ins>
      <w:r w:rsidRPr="00640835">
        <w:t xml:space="preserve">, Parkinson’s disease code </w:t>
      </w:r>
      <w:ins w:id="11" w:author="Davit Sargsyan" w:date="2019-06-20T20:05:00Z">
        <w:r w:rsidR="00C16A4B">
          <w:t>(</w:t>
        </w:r>
      </w:ins>
      <w:r w:rsidRPr="00640835">
        <w:t>332</w:t>
      </w:r>
      <w:ins w:id="12" w:author="Davit Sargsyan" w:date="2019-06-20T20:05:00Z">
        <w:r w:rsidR="00C16A4B">
          <w:t>)</w:t>
        </w:r>
      </w:ins>
      <w:r w:rsidRPr="00640835">
        <w:rPr>
          <w:i/>
        </w:rPr>
        <w:t xml:space="preserve">, </w:t>
      </w:r>
      <w:r w:rsidRPr="00640835">
        <w:t xml:space="preserve">and </w:t>
      </w:r>
      <w:del w:id="13" w:author="Davit Sargsyan" w:date="2019-06-20T20:05:00Z">
        <w:r w:rsidRPr="00640835" w:rsidDel="00C16A4B">
          <w:delText xml:space="preserve">Transient </w:delText>
        </w:r>
      </w:del>
      <w:ins w:id="14" w:author="Davit Sargsyan" w:date="2019-06-20T20:05:00Z">
        <w:r w:rsidR="00C16A4B">
          <w:t>t</w:t>
        </w:r>
        <w:r w:rsidR="00C16A4B" w:rsidRPr="00640835">
          <w:t xml:space="preserve">ransient </w:t>
        </w:r>
      </w:ins>
      <w:del w:id="15" w:author="Davit Sargsyan" w:date="2019-06-20T20:05:00Z">
        <w:r w:rsidRPr="00640835" w:rsidDel="00C16A4B">
          <w:delText xml:space="preserve">Ischemic </w:delText>
        </w:r>
      </w:del>
      <w:ins w:id="16" w:author="Davit Sargsyan" w:date="2019-06-20T20:05:00Z">
        <w:r w:rsidR="00C16A4B">
          <w:t>i</w:t>
        </w:r>
        <w:r w:rsidR="00C16A4B" w:rsidRPr="00640835">
          <w:t xml:space="preserve">schemic </w:t>
        </w:r>
      </w:ins>
      <w:del w:id="17" w:author="Davit Sargsyan" w:date="2019-06-20T20:05:00Z">
        <w:r w:rsidRPr="00640835" w:rsidDel="00C16A4B">
          <w:delText xml:space="preserve">Attack </w:delText>
        </w:r>
      </w:del>
      <w:ins w:id="18" w:author="Davit Sargsyan" w:date="2019-06-20T20:05:00Z">
        <w:r w:rsidR="00C16A4B">
          <w:t>a</w:t>
        </w:r>
        <w:r w:rsidR="00C16A4B" w:rsidRPr="00640835">
          <w:t xml:space="preserve">ttack </w:t>
        </w:r>
      </w:ins>
      <w:del w:id="19" w:author="Davit Sargsyan" w:date="2019-06-20T20:05:00Z">
        <w:r w:rsidRPr="00640835" w:rsidDel="00C16A4B">
          <w:delText xml:space="preserve">(TIA)  </w:delText>
        </w:r>
      </w:del>
      <w:r w:rsidRPr="00640835">
        <w:t>(434.01; 434.11; 434.91). Hospital characteristics included hospital location (inner city</w:t>
      </w:r>
      <w:r w:rsidRPr="00225CD4">
        <w:t>, urban, rural, suburban), teaching status (</w:t>
      </w:r>
      <w:r w:rsidRPr="00225CD4">
        <w:rPr>
          <w:color w:val="000000"/>
          <w:shd w:val="clear" w:color="auto" w:fill="FFFFFF"/>
        </w:rPr>
        <w:t>teaching vs non-teaching) and availability of invasive</w:t>
      </w:r>
      <w:r w:rsidRPr="00640835">
        <w:rPr>
          <w:color w:val="000000"/>
          <w:shd w:val="clear" w:color="auto" w:fill="FFFFFF"/>
        </w:rPr>
        <w:t xml:space="preserve"> or interventional procedures</w:t>
      </w:r>
      <w:r w:rsidRPr="00640835">
        <w:t xml:space="preserve">. </w:t>
      </w:r>
      <w:r w:rsidRPr="00640835">
        <w:rPr>
          <w:color w:val="000000"/>
          <w:shd w:val="clear" w:color="auto" w:fill="FFFFFF"/>
        </w:rPr>
        <w:t xml:space="preserve">The cause and date of death were obtained from New Jersey Death Registration files. We used “The Link </w:t>
      </w:r>
      <w:r w:rsidRPr="00640835">
        <w:rPr>
          <w:color w:val="000000"/>
          <w:shd w:val="clear" w:color="auto" w:fill="FFFFFF"/>
        </w:rPr>
        <w:lastRenderedPageBreak/>
        <w:t xml:space="preserve">King” </w:t>
      </w:r>
      <w:r w:rsidR="00D3493A">
        <w:rPr>
          <w:color w:val="000000"/>
          <w:shd w:val="clear" w:color="auto" w:fill="FFFFFF"/>
        </w:rPr>
        <w:t>(Campbell</w:t>
      </w:r>
      <w:r w:rsidRPr="00640835">
        <w:rPr>
          <w:color w:val="000000"/>
          <w:shd w:val="clear" w:color="auto" w:fill="FFFFFF"/>
        </w:rPr>
        <w:t>),</w:t>
      </w:r>
      <w:r w:rsidRPr="00640835">
        <w:rPr>
          <w:color w:val="000000"/>
          <w:shd w:val="clear" w:color="auto" w:fill="FFFFFF"/>
          <w:vertAlign w:val="superscript"/>
        </w:rPr>
        <w:t xml:space="preserve"> </w:t>
      </w:r>
      <w:r w:rsidRPr="00640835">
        <w:rPr>
          <w:color w:val="000000"/>
          <w:shd w:val="clear" w:color="auto" w:fill="FFFFFF"/>
        </w:rPr>
        <w:t>a public automated record linkage and consolidation software</w:t>
      </w:r>
      <w:r w:rsidRPr="00640835">
        <w:rPr>
          <w:color w:val="000000"/>
          <w:shd w:val="clear" w:color="auto" w:fill="FFFFFF"/>
          <w:vertAlign w:val="superscript"/>
        </w:rPr>
        <w:t xml:space="preserve"> </w:t>
      </w:r>
      <w:r w:rsidRPr="00640835">
        <w:rPr>
          <w:color w:val="000000"/>
          <w:shd w:val="clear" w:color="auto" w:fill="FFFFFF"/>
        </w:rPr>
        <w:t>that in a report of 500 000 linked records chosen at random and referred for blinded clerical review had a positive predictive value of 96.1% and a sensitivity of 96.7% (</w:t>
      </w:r>
      <w:r w:rsidR="00D3493A">
        <w:rPr>
          <w:color w:val="000000"/>
          <w:shd w:val="clear" w:color="auto" w:fill="FFFFFF"/>
        </w:rPr>
        <w:t xml:space="preserve">GANDHI + </w:t>
      </w:r>
      <w:r>
        <w:rPr>
          <w:color w:val="000000"/>
          <w:shd w:val="clear" w:color="auto" w:fill="FFFFFF"/>
        </w:rPr>
        <w:t>Kostis NEJM 2007</w:t>
      </w:r>
      <w:r w:rsidR="0020135E">
        <w:rPr>
          <w:color w:val="000000"/>
          <w:shd w:val="clear" w:color="auto" w:fill="FFFFFF"/>
        </w:rPr>
        <w:t>=REFERENCE 17</w:t>
      </w:r>
      <w:r w:rsidRPr="00640835">
        <w:rPr>
          <w:color w:val="000000"/>
          <w:shd w:val="clear" w:color="auto" w:fill="FFFFFF"/>
        </w:rPr>
        <w:t>).</w:t>
      </w:r>
    </w:p>
    <w:p w14:paraId="26384119" w14:textId="3C577EF6" w:rsidR="005A0632" w:rsidRPr="00640835" w:rsidRDefault="005A0632" w:rsidP="005A0632">
      <w:pPr>
        <w:spacing w:line="480" w:lineRule="auto"/>
        <w:ind w:firstLine="720"/>
        <w:rPr>
          <w:color w:val="000000"/>
          <w:shd w:val="clear" w:color="auto" w:fill="FFFFFF"/>
        </w:rPr>
      </w:pPr>
      <w:r w:rsidRPr="00640835">
        <w:rPr>
          <w:color w:val="000000"/>
          <w:shd w:val="clear" w:color="auto" w:fill="FFFFFF"/>
        </w:rPr>
        <w:t xml:space="preserve">Study </w:t>
      </w:r>
      <w:r>
        <w:rPr>
          <w:color w:val="000000"/>
          <w:shd w:val="clear" w:color="auto" w:fill="FFFFFF"/>
        </w:rPr>
        <w:t xml:space="preserve">patients </w:t>
      </w:r>
      <w:r w:rsidRPr="00640835">
        <w:rPr>
          <w:color w:val="000000"/>
          <w:shd w:val="clear" w:color="auto" w:fill="FFFFFF"/>
        </w:rPr>
        <w:t>were hospitalized for HF with ICD</w:t>
      </w:r>
      <w:ins w:id="20" w:author="Davit Sargsyan" w:date="2019-06-20T20:07:00Z">
        <w:r w:rsidR="00C16A4B">
          <w:rPr>
            <w:color w:val="000000"/>
            <w:shd w:val="clear" w:color="auto" w:fill="FFFFFF"/>
          </w:rPr>
          <w:t>-</w:t>
        </w:r>
      </w:ins>
      <w:del w:id="21" w:author="Davit Sargsyan" w:date="2019-06-20T20:07:00Z">
        <w:r w:rsidRPr="00640835" w:rsidDel="00C16A4B">
          <w:rPr>
            <w:color w:val="000000"/>
            <w:shd w:val="clear" w:color="auto" w:fill="FFFFFF"/>
          </w:rPr>
          <w:delText>‐</w:delText>
        </w:r>
      </w:del>
      <w:r w:rsidRPr="00640835">
        <w:rPr>
          <w:color w:val="000000"/>
          <w:shd w:val="clear" w:color="auto" w:fill="FFFFFF"/>
        </w:rPr>
        <w:t>9</w:t>
      </w:r>
      <w:ins w:id="22" w:author="Davit Sargsyan" w:date="2019-06-20T20:08:00Z">
        <w:r w:rsidR="00C16A4B">
          <w:rPr>
            <w:color w:val="000000"/>
            <w:shd w:val="clear" w:color="auto" w:fill="FFFFFF"/>
          </w:rPr>
          <w:t>-</w:t>
        </w:r>
      </w:ins>
      <w:del w:id="23" w:author="Davit Sargsyan" w:date="2019-06-20T20:08:00Z">
        <w:r w:rsidRPr="00640835" w:rsidDel="00C16A4B">
          <w:rPr>
            <w:color w:val="000000"/>
            <w:shd w:val="clear" w:color="auto" w:fill="FFFFFF"/>
          </w:rPr>
          <w:delText>‐</w:delText>
        </w:r>
      </w:del>
      <w:r w:rsidRPr="00640835">
        <w:rPr>
          <w:color w:val="000000"/>
          <w:shd w:val="clear" w:color="auto" w:fill="FFFFFF"/>
        </w:rPr>
        <w:t>CM primary discharge diagnosis code 428</w:t>
      </w:r>
      <w:ins w:id="24" w:author="Davit Sargsyan" w:date="2019-06-20T20:07:00Z">
        <w:r w:rsidR="00C16A4B">
          <w:rPr>
            <w:color w:val="000000"/>
            <w:shd w:val="clear" w:color="auto" w:fill="FFFFFF"/>
          </w:rPr>
          <w:t>.xx</w:t>
        </w:r>
      </w:ins>
      <w:r w:rsidRPr="00640835">
        <w:rPr>
          <w:color w:val="000000"/>
          <w:shd w:val="clear" w:color="auto" w:fill="FFFFFF"/>
        </w:rPr>
        <w:t>. The cause of death was recorded using the ICD</w:t>
      </w:r>
      <w:ins w:id="25" w:author="Davit Sargsyan" w:date="2019-06-20T20:08:00Z">
        <w:r w:rsidR="00C16A4B">
          <w:rPr>
            <w:color w:val="000000"/>
            <w:shd w:val="clear" w:color="auto" w:fill="FFFFFF"/>
          </w:rPr>
          <w:t>-</w:t>
        </w:r>
      </w:ins>
      <w:del w:id="26" w:author="Davit Sargsyan" w:date="2019-06-20T20:08:00Z">
        <w:r w:rsidRPr="00640835" w:rsidDel="00C16A4B">
          <w:rPr>
            <w:color w:val="000000"/>
            <w:shd w:val="clear" w:color="auto" w:fill="FFFFFF"/>
          </w:rPr>
          <w:delText>‐</w:delText>
        </w:r>
      </w:del>
      <w:r w:rsidRPr="00640835">
        <w:rPr>
          <w:color w:val="000000"/>
          <w:shd w:val="clear" w:color="auto" w:fill="FFFFFF"/>
        </w:rPr>
        <w:t>10</w:t>
      </w:r>
      <w:ins w:id="27" w:author="Davit Sargsyan" w:date="2019-06-20T20:08:00Z">
        <w:r w:rsidR="00C16A4B">
          <w:rPr>
            <w:color w:val="000000"/>
            <w:shd w:val="clear" w:color="auto" w:fill="FFFFFF"/>
          </w:rPr>
          <w:t>-</w:t>
        </w:r>
      </w:ins>
      <w:del w:id="28" w:author="Davit Sargsyan" w:date="2019-06-20T20:08:00Z">
        <w:r w:rsidRPr="00640835" w:rsidDel="00C16A4B">
          <w:rPr>
            <w:color w:val="000000"/>
            <w:shd w:val="clear" w:color="auto" w:fill="FFFFFF"/>
          </w:rPr>
          <w:delText>‐</w:delText>
        </w:r>
      </w:del>
      <w:r w:rsidRPr="00640835">
        <w:rPr>
          <w:color w:val="000000"/>
          <w:shd w:val="clear" w:color="auto" w:fill="FFFFFF"/>
        </w:rPr>
        <w:t>CM codes</w:t>
      </w:r>
      <w:ins w:id="29" w:author="Davit Sargsyan" w:date="2019-06-20T20:08:00Z">
        <w:r w:rsidR="00C16A4B">
          <w:rPr>
            <w:color w:val="000000"/>
            <w:shd w:val="clear" w:color="auto" w:fill="FFFFFF"/>
          </w:rPr>
          <w:t xml:space="preserve">, with </w:t>
        </w:r>
      </w:ins>
      <w:del w:id="30" w:author="Davit Sargsyan" w:date="2019-06-20T20:11:00Z">
        <w:r w:rsidRPr="00640835" w:rsidDel="00C16A4B">
          <w:rPr>
            <w:color w:val="000000"/>
            <w:shd w:val="clear" w:color="auto" w:fill="FFFFFF"/>
          </w:rPr>
          <w:delText xml:space="preserve"> </w:delText>
        </w:r>
      </w:del>
      <w:del w:id="31" w:author="Davit Sargsyan" w:date="2019-06-20T20:08:00Z">
        <w:r w:rsidRPr="00640835" w:rsidDel="00C16A4B">
          <w:rPr>
            <w:color w:val="000000"/>
            <w:shd w:val="clear" w:color="auto" w:fill="FFFFFF"/>
          </w:rPr>
          <w:delText xml:space="preserve">between </w:delText>
        </w:r>
      </w:del>
      <w:ins w:id="32" w:author="Davit Sargsyan" w:date="2019-06-20T20:08:00Z">
        <w:r w:rsidR="00C16A4B">
          <w:rPr>
            <w:color w:val="000000"/>
            <w:shd w:val="clear" w:color="auto" w:fill="FFFFFF"/>
          </w:rPr>
          <w:t xml:space="preserve">ICD-10 </w:t>
        </w:r>
      </w:ins>
      <w:ins w:id="33" w:author="Davit Sargsyan" w:date="2019-06-20T20:10:00Z">
        <w:r w:rsidR="00C16A4B" w:rsidRPr="00640835">
          <w:rPr>
            <w:color w:val="000000"/>
            <w:shd w:val="clear" w:color="auto" w:fill="FFFFFF"/>
          </w:rPr>
          <w:t>between I00.0 and I99.9</w:t>
        </w:r>
        <w:r w:rsidR="00C16A4B">
          <w:rPr>
            <w:color w:val="000000"/>
            <w:shd w:val="clear" w:color="auto" w:fill="FFFFFF"/>
          </w:rPr>
          <w:t xml:space="preserve"> coding for cardiovascular death, including</w:t>
        </w:r>
      </w:ins>
      <w:ins w:id="34" w:author="Davit Sargsyan" w:date="2019-06-20T20:08:00Z">
        <w:r w:rsidR="00C16A4B">
          <w:rPr>
            <w:color w:val="000000"/>
            <w:shd w:val="clear" w:color="auto" w:fill="FFFFFF"/>
          </w:rPr>
          <w:t xml:space="preserve"> </w:t>
        </w:r>
      </w:ins>
      <w:r w:rsidRPr="00640835">
        <w:rPr>
          <w:color w:val="000000"/>
          <w:shd w:val="clear" w:color="auto" w:fill="FFFFFF"/>
        </w:rPr>
        <w:t xml:space="preserve">I21.0 </w:t>
      </w:r>
      <w:del w:id="35" w:author="Davit Sargsyan" w:date="2019-06-20T20:08:00Z">
        <w:r w:rsidRPr="00640835" w:rsidDel="00C16A4B">
          <w:rPr>
            <w:color w:val="000000"/>
            <w:shd w:val="clear" w:color="auto" w:fill="FFFFFF"/>
          </w:rPr>
          <w:delText xml:space="preserve">and </w:delText>
        </w:r>
      </w:del>
      <w:ins w:id="36" w:author="Davit Sargsyan" w:date="2019-06-20T20:08:00Z">
        <w:r w:rsidR="00C16A4B">
          <w:rPr>
            <w:color w:val="000000"/>
            <w:shd w:val="clear" w:color="auto" w:fill="FFFFFF"/>
          </w:rPr>
          <w:t>to</w:t>
        </w:r>
        <w:r w:rsidR="00C16A4B" w:rsidRPr="00640835">
          <w:rPr>
            <w:color w:val="000000"/>
            <w:shd w:val="clear" w:color="auto" w:fill="FFFFFF"/>
          </w:rPr>
          <w:t xml:space="preserve"> </w:t>
        </w:r>
      </w:ins>
      <w:r w:rsidRPr="00640835">
        <w:rPr>
          <w:color w:val="000000"/>
          <w:shd w:val="clear" w:color="auto" w:fill="FFFFFF"/>
        </w:rPr>
        <w:t xml:space="preserve">I23.8 </w:t>
      </w:r>
      <w:del w:id="37" w:author="Davit Sargsyan" w:date="2019-06-20T20:08:00Z">
        <w:r w:rsidRPr="00640835" w:rsidDel="00C16A4B">
          <w:rPr>
            <w:color w:val="000000"/>
            <w:shd w:val="clear" w:color="auto" w:fill="FFFFFF"/>
          </w:rPr>
          <w:delText xml:space="preserve">for </w:delText>
        </w:r>
      </w:del>
      <w:ins w:id="38" w:author="Davit Sargsyan" w:date="2019-06-20T20:08:00Z">
        <w:r w:rsidR="00C16A4B">
          <w:rPr>
            <w:color w:val="000000"/>
            <w:shd w:val="clear" w:color="auto" w:fill="FFFFFF"/>
          </w:rPr>
          <w:t>for AMI</w:t>
        </w:r>
      </w:ins>
      <w:del w:id="39" w:author="Davit Sargsyan" w:date="2019-06-20T20:09:00Z">
        <w:r w:rsidRPr="00640835" w:rsidDel="00C16A4B">
          <w:rPr>
            <w:color w:val="000000"/>
            <w:shd w:val="clear" w:color="auto" w:fill="FFFFFF"/>
          </w:rPr>
          <w:delText>AMI as a cause of death</w:delText>
        </w:r>
      </w:del>
      <w:r>
        <w:rPr>
          <w:color w:val="000000"/>
          <w:shd w:val="clear" w:color="auto" w:fill="FFFFFF"/>
        </w:rPr>
        <w:t>,</w:t>
      </w:r>
      <w:r w:rsidRPr="00640835">
        <w:rPr>
          <w:color w:val="000000"/>
          <w:shd w:val="clear" w:color="auto" w:fill="FFFFFF"/>
        </w:rPr>
        <w:t xml:space="preserve"> </w:t>
      </w:r>
      <w:ins w:id="40" w:author="Davit Sargsyan" w:date="2019-06-20T20:10:00Z">
        <w:r w:rsidR="00C16A4B">
          <w:rPr>
            <w:color w:val="000000"/>
            <w:shd w:val="clear" w:color="auto" w:fill="FFFFFF"/>
          </w:rPr>
          <w:t xml:space="preserve">and </w:t>
        </w:r>
      </w:ins>
      <w:del w:id="41" w:author="Davit Sargsyan" w:date="2019-06-20T20:09:00Z">
        <w:r w:rsidRPr="00640835" w:rsidDel="00C16A4B">
          <w:rPr>
            <w:color w:val="000000"/>
            <w:shd w:val="clear" w:color="auto" w:fill="FFFFFF"/>
          </w:rPr>
          <w:delText xml:space="preserve">ICD‐10‐CM codes between </w:delText>
        </w:r>
      </w:del>
      <w:r w:rsidRPr="00640835">
        <w:rPr>
          <w:color w:val="000000"/>
          <w:shd w:val="clear" w:color="auto" w:fill="FFFFFF"/>
        </w:rPr>
        <w:t xml:space="preserve">I60.0 </w:t>
      </w:r>
      <w:del w:id="42" w:author="Davit Sargsyan" w:date="2019-06-20T20:09:00Z">
        <w:r w:rsidRPr="00640835" w:rsidDel="00C16A4B">
          <w:rPr>
            <w:color w:val="000000"/>
            <w:shd w:val="clear" w:color="auto" w:fill="FFFFFF"/>
          </w:rPr>
          <w:delText xml:space="preserve">and </w:delText>
        </w:r>
      </w:del>
      <w:ins w:id="43" w:author="Davit Sargsyan" w:date="2019-06-20T20:09:00Z">
        <w:r w:rsidR="00C16A4B">
          <w:rPr>
            <w:color w:val="000000"/>
            <w:shd w:val="clear" w:color="auto" w:fill="FFFFFF"/>
          </w:rPr>
          <w:t>to</w:t>
        </w:r>
        <w:r w:rsidR="00C16A4B" w:rsidRPr="00640835">
          <w:rPr>
            <w:color w:val="000000"/>
            <w:shd w:val="clear" w:color="auto" w:fill="FFFFFF"/>
          </w:rPr>
          <w:t xml:space="preserve"> </w:t>
        </w:r>
      </w:ins>
      <w:r w:rsidRPr="00640835">
        <w:rPr>
          <w:color w:val="000000"/>
          <w:shd w:val="clear" w:color="auto" w:fill="FFFFFF"/>
        </w:rPr>
        <w:t>I64.9 for stroke</w:t>
      </w:r>
      <w:del w:id="44" w:author="Davit Sargsyan" w:date="2019-06-20T20:11:00Z">
        <w:r w:rsidRPr="00640835" w:rsidDel="00C16A4B">
          <w:rPr>
            <w:color w:val="000000"/>
            <w:shd w:val="clear" w:color="auto" w:fill="FFFFFF"/>
          </w:rPr>
          <w:delText xml:space="preserve"> while for death due to CV events ICD‐10‐CM codes</w:delText>
        </w:r>
      </w:del>
      <w:del w:id="45" w:author="Davit Sargsyan" w:date="2019-06-20T20:10:00Z">
        <w:r w:rsidRPr="00640835" w:rsidDel="00C16A4B">
          <w:rPr>
            <w:color w:val="000000"/>
            <w:shd w:val="clear" w:color="auto" w:fill="FFFFFF"/>
          </w:rPr>
          <w:delText xml:space="preserve"> between I00.0 and I99.9</w:delText>
        </w:r>
      </w:del>
      <w:r w:rsidRPr="00640835">
        <w:rPr>
          <w:color w:val="000000"/>
          <w:shd w:val="clear" w:color="auto" w:fill="FFFFFF"/>
        </w:rPr>
        <w:t xml:space="preserve">.  </w:t>
      </w:r>
    </w:p>
    <w:p w14:paraId="572610D5" w14:textId="2BDD7F2E" w:rsidR="005A0632" w:rsidRDefault="005A0632" w:rsidP="005A0632">
      <w:pPr>
        <w:spacing w:line="480" w:lineRule="auto"/>
        <w:rPr>
          <w:color w:val="000000"/>
          <w:shd w:val="clear" w:color="auto" w:fill="FFFFFF"/>
        </w:rPr>
      </w:pPr>
      <w:r w:rsidRPr="0020135E">
        <w:rPr>
          <w:shd w:val="clear" w:color="auto" w:fill="FFFFFF"/>
        </w:rPr>
        <w:t xml:space="preserve">The precision of MIDAS has been audited using a stratified random sample </w:t>
      </w:r>
      <w:commentRangeStart w:id="46"/>
      <w:r w:rsidRPr="0020135E">
        <w:rPr>
          <w:shd w:val="clear" w:color="auto" w:fill="FFFFFF"/>
        </w:rPr>
        <w:t>of charts</w:t>
      </w:r>
      <w:commentRangeEnd w:id="46"/>
      <w:r w:rsidR="00C16A4B">
        <w:rPr>
          <w:rStyle w:val="CommentReference"/>
        </w:rPr>
        <w:commentReference w:id="46"/>
      </w:r>
      <w:r w:rsidRPr="0020135E">
        <w:rPr>
          <w:shd w:val="clear" w:color="auto" w:fill="FFFFFF"/>
        </w:rPr>
        <w:t xml:space="preserve">. The information was correct for 98.8% for vital status at discharge, 99.7% for age, 99.3% for sex, 98.8% for race, 99.3% for length of hospital stay and 98.8% for procedures (Al </w:t>
      </w:r>
      <w:proofErr w:type="spellStart"/>
      <w:r w:rsidRPr="0020135E">
        <w:rPr>
          <w:shd w:val="clear" w:color="auto" w:fill="FFFFFF"/>
        </w:rPr>
        <w:t>Falluji</w:t>
      </w:r>
      <w:proofErr w:type="spellEnd"/>
      <w:r w:rsidRPr="0020135E">
        <w:rPr>
          <w:shd w:val="clear" w:color="auto" w:fill="FFFFFF"/>
        </w:rPr>
        <w:t xml:space="preserve">). </w:t>
      </w:r>
      <w:r w:rsidRPr="00640835">
        <w:rPr>
          <w:color w:val="000000"/>
          <w:shd w:val="clear" w:color="auto" w:fill="FFFFFF"/>
        </w:rPr>
        <w:t xml:space="preserve">In addition, hospital discharge records </w:t>
      </w:r>
      <w:r>
        <w:rPr>
          <w:color w:val="000000"/>
          <w:shd w:val="clear" w:color="auto" w:fill="FFFFFF"/>
        </w:rPr>
        <w:t>were</w:t>
      </w:r>
      <w:r w:rsidRPr="00640835">
        <w:rPr>
          <w:color w:val="000000"/>
          <w:shd w:val="clear" w:color="auto" w:fill="FFFFFF"/>
        </w:rPr>
        <w:t xml:space="preserve"> matched with the information given on the death certificates. </w:t>
      </w:r>
      <w:r>
        <w:t xml:space="preserve"> </w:t>
      </w:r>
      <w:r w:rsidRPr="00640835">
        <w:t xml:space="preserve">Patients with history of cancer and/or HIV </w:t>
      </w:r>
      <w:r>
        <w:t>were not included in this study</w:t>
      </w:r>
      <w:r w:rsidRPr="00640835">
        <w:t xml:space="preserve">. </w:t>
      </w:r>
      <w:r>
        <w:t>The study subjects were</w:t>
      </w:r>
      <w:r w:rsidRPr="00640835">
        <w:t xml:space="preserve"> 18 years or older</w:t>
      </w:r>
      <w:r>
        <w:t xml:space="preserve"> and</w:t>
      </w:r>
      <w:r w:rsidRPr="00640835">
        <w:t xml:space="preserve"> were discharged alive from New Jersey non-federal hospitals, between 2000 and 2014, with a first diagnosis of HF</w:t>
      </w:r>
      <w:r>
        <w:t xml:space="preserve">.  </w:t>
      </w:r>
      <w:r>
        <w:rPr>
          <w:color w:val="000000"/>
          <w:shd w:val="clear" w:color="auto" w:fill="FFFFFF"/>
        </w:rPr>
        <w:t xml:space="preserve">Of the </w:t>
      </w:r>
      <w:r w:rsidRPr="00C16A4B">
        <w:rPr>
          <w:color w:val="000000"/>
          <w:highlight w:val="yellow"/>
          <w:shd w:val="clear" w:color="auto" w:fill="FFFFFF"/>
          <w:rPrChange w:id="47" w:author="Davit Sargsyan" w:date="2019-06-20T20:13:00Z">
            <w:rPr>
              <w:color w:val="000000"/>
              <w:shd w:val="clear" w:color="auto" w:fill="FFFFFF"/>
            </w:rPr>
          </w:rPrChange>
        </w:rPr>
        <w:t>93</w:t>
      </w:r>
      <w:ins w:id="48" w:author="Davit Sargsyan" w:date="2019-06-20T20:12:00Z">
        <w:r w:rsidR="00C16A4B" w:rsidRPr="00C16A4B">
          <w:rPr>
            <w:color w:val="000000"/>
            <w:highlight w:val="yellow"/>
            <w:shd w:val="clear" w:color="auto" w:fill="FFFFFF"/>
            <w:rPrChange w:id="49" w:author="Davit Sargsyan" w:date="2019-06-20T20:13:00Z">
              <w:rPr>
                <w:color w:val="000000"/>
                <w:shd w:val="clear" w:color="auto" w:fill="FFFFFF"/>
              </w:rPr>
            </w:rPrChange>
          </w:rPr>
          <w:t>,</w:t>
        </w:r>
      </w:ins>
      <w:r w:rsidRPr="00C16A4B">
        <w:rPr>
          <w:color w:val="000000"/>
          <w:highlight w:val="yellow"/>
          <w:shd w:val="clear" w:color="auto" w:fill="FFFFFF"/>
          <w:rPrChange w:id="50" w:author="Davit Sargsyan" w:date="2019-06-20T20:13:00Z">
            <w:rPr>
              <w:color w:val="000000"/>
              <w:shd w:val="clear" w:color="auto" w:fill="FFFFFF"/>
            </w:rPr>
          </w:rPrChange>
        </w:rPr>
        <w:t>246</w:t>
      </w:r>
      <w:r>
        <w:rPr>
          <w:color w:val="000000"/>
          <w:shd w:val="clear" w:color="auto" w:fill="FFFFFF"/>
        </w:rPr>
        <w:t xml:space="preserve"> remaining patients, 3</w:t>
      </w:r>
      <w:ins w:id="51" w:author="Davit Sargsyan" w:date="2019-06-20T20:13:00Z">
        <w:r w:rsidR="00C16A4B">
          <w:rPr>
            <w:color w:val="000000"/>
            <w:shd w:val="clear" w:color="auto" w:fill="FFFFFF"/>
          </w:rPr>
          <w:t>,</w:t>
        </w:r>
      </w:ins>
      <w:r>
        <w:rPr>
          <w:color w:val="000000"/>
          <w:shd w:val="clear" w:color="auto" w:fill="FFFFFF"/>
        </w:rPr>
        <w:t>353</w:t>
      </w:r>
      <w:r w:rsidRPr="00640835">
        <w:rPr>
          <w:color w:val="000000"/>
          <w:shd w:val="clear" w:color="auto" w:fill="FFFFFF"/>
        </w:rPr>
        <w:t xml:space="preserve"> </w:t>
      </w:r>
      <w:r>
        <w:rPr>
          <w:color w:val="000000"/>
          <w:shd w:val="clear" w:color="auto" w:fill="FFFFFF"/>
        </w:rPr>
        <w:t xml:space="preserve">(3.6%) </w:t>
      </w:r>
      <w:r w:rsidRPr="00640835">
        <w:rPr>
          <w:color w:val="000000"/>
          <w:shd w:val="clear" w:color="auto" w:fill="FFFFFF"/>
        </w:rPr>
        <w:t>patients</w:t>
      </w:r>
      <w:r>
        <w:rPr>
          <w:color w:val="000000"/>
          <w:shd w:val="clear" w:color="auto" w:fill="FFFFFF"/>
        </w:rPr>
        <w:t xml:space="preserve"> were omitted</w:t>
      </w:r>
      <w:r w:rsidRPr="00640835">
        <w:rPr>
          <w:color w:val="000000"/>
          <w:shd w:val="clear" w:color="auto" w:fill="FFFFFF"/>
        </w:rPr>
        <w:t xml:space="preserve"> </w:t>
      </w:r>
      <w:r>
        <w:rPr>
          <w:color w:val="000000"/>
          <w:shd w:val="clear" w:color="auto" w:fill="FFFFFF"/>
        </w:rPr>
        <w:t>from</w:t>
      </w:r>
      <w:r w:rsidRPr="00640835">
        <w:rPr>
          <w:color w:val="000000"/>
          <w:shd w:val="clear" w:color="auto" w:fill="FFFFFF"/>
        </w:rPr>
        <w:t xml:space="preserve"> the </w:t>
      </w:r>
      <w:del w:id="52" w:author="Davit Sargsyan" w:date="2019-06-20T20:13:00Z">
        <w:r w:rsidRPr="00640835" w:rsidDel="00C16A4B">
          <w:rPr>
            <w:color w:val="000000"/>
            <w:shd w:val="clear" w:color="auto" w:fill="FFFFFF"/>
          </w:rPr>
          <w:delText>logistic regression</w:delText>
        </w:r>
      </w:del>
      <w:ins w:id="53" w:author="Davit Sargsyan" w:date="2019-06-20T20:13:00Z">
        <w:r w:rsidR="00C16A4B">
          <w:rPr>
            <w:color w:val="000000"/>
            <w:shd w:val="clear" w:color="auto" w:fill="FFFFFF"/>
          </w:rPr>
          <w:t>statistical analysis</w:t>
        </w:r>
      </w:ins>
      <w:r w:rsidRPr="00640835">
        <w:rPr>
          <w:color w:val="000000"/>
          <w:shd w:val="clear" w:color="auto" w:fill="FFFFFF"/>
        </w:rPr>
        <w:t xml:space="preserve"> due to missing </w:t>
      </w:r>
      <w:r>
        <w:rPr>
          <w:color w:val="000000"/>
          <w:shd w:val="clear" w:color="auto" w:fill="FFFFFF"/>
        </w:rPr>
        <w:t xml:space="preserve">information on variables used in the </w:t>
      </w:r>
      <w:del w:id="54" w:author="Davit Sargsyan" w:date="2019-06-20T20:13:00Z">
        <w:r w:rsidDel="00C16A4B">
          <w:rPr>
            <w:color w:val="000000"/>
            <w:shd w:val="clear" w:color="auto" w:fill="FFFFFF"/>
          </w:rPr>
          <w:delText>analysis</w:delText>
        </w:r>
      </w:del>
      <w:ins w:id="55" w:author="Davit Sargsyan" w:date="2019-06-20T20:13:00Z">
        <w:r w:rsidR="00C16A4B">
          <w:rPr>
            <w:color w:val="000000"/>
            <w:shd w:val="clear" w:color="auto" w:fill="FFFFFF"/>
          </w:rPr>
          <w:t>regression models</w:t>
        </w:r>
      </w:ins>
      <w:r>
        <w:rPr>
          <w:color w:val="000000"/>
          <w:shd w:val="clear" w:color="auto" w:fill="FFFFFF"/>
        </w:rPr>
        <w:t>.</w:t>
      </w:r>
      <w:r w:rsidRPr="00640835">
        <w:t xml:space="preserve">  </w:t>
      </w:r>
      <w:r>
        <w:t xml:space="preserve"> </w:t>
      </w:r>
    </w:p>
    <w:p w14:paraId="6A60906C" w14:textId="77777777" w:rsidR="005A0632" w:rsidRPr="008A316C" w:rsidRDefault="005A0632" w:rsidP="005A0632">
      <w:pPr>
        <w:spacing w:line="480" w:lineRule="auto"/>
        <w:rPr>
          <w:color w:val="000000"/>
          <w:shd w:val="clear" w:color="auto" w:fill="FFFFFF"/>
        </w:rPr>
      </w:pPr>
    </w:p>
    <w:p w14:paraId="15915F4C" w14:textId="74A92FB9" w:rsidR="005A0632" w:rsidRDefault="005A0632" w:rsidP="005A0632">
      <w:pPr>
        <w:spacing w:line="480" w:lineRule="auto"/>
      </w:pPr>
      <w:r w:rsidRPr="00640835">
        <w:rPr>
          <w:b/>
        </w:rPr>
        <w:t xml:space="preserve">STUDY VARIABLES.  </w:t>
      </w:r>
      <w:r>
        <w:t>Study variables</w:t>
      </w:r>
      <w:r w:rsidRPr="00640835">
        <w:t xml:space="preserve"> included comorbidities, patient demographics, hospital characteristics </w:t>
      </w:r>
      <w:ins w:id="56" w:author="Davit Sargsyan" w:date="2019-06-20T20:15:00Z">
        <w:r w:rsidR="003F1CAA">
          <w:t>(</w:t>
        </w:r>
      </w:ins>
      <w:ins w:id="57" w:author="Davit Sargsyan" w:date="2019-06-20T20:16:00Z">
        <w:r w:rsidR="003F1CAA">
          <w:t xml:space="preserve">teaching/non-teaching, </w:t>
        </w:r>
      </w:ins>
      <w:ins w:id="58" w:author="Davit Sargsyan" w:date="2019-06-20T20:47:00Z">
        <w:r w:rsidR="00907796">
          <w:t>area type</w:t>
        </w:r>
      </w:ins>
      <w:ins w:id="59" w:author="Davit Sargsyan" w:date="2019-06-20T20:15:00Z">
        <w:r w:rsidR="003F1CAA">
          <w:t xml:space="preserve"> and presence of </w:t>
        </w:r>
      </w:ins>
      <w:del w:id="60" w:author="Davit Sargsyan" w:date="2019-06-20T20:15:00Z">
        <w:r w:rsidRPr="00640835" w:rsidDel="003F1CAA">
          <w:delText>(</w:delText>
        </w:r>
        <w:r w:rsidRPr="003F1CAA" w:rsidDel="003F1CAA">
          <w:rPr>
            <w:highlight w:val="yellow"/>
            <w:rPrChange w:id="61" w:author="Davit Sargsyan" w:date="2019-06-20T20:14:00Z">
              <w:rPr/>
            </w:rPrChange>
          </w:rPr>
          <w:delText>inner city vs rural</w:delText>
        </w:r>
        <w:r w:rsidRPr="00640835" w:rsidDel="003F1CAA">
          <w:delText xml:space="preserve">) </w:delText>
        </w:r>
      </w:del>
      <w:del w:id="62" w:author="Davit Sargsyan" w:date="2019-06-20T20:16:00Z">
        <w:r w:rsidRPr="00640835" w:rsidDel="003F1CAA">
          <w:delText>and facilit</w:delText>
        </w:r>
        <w:r w:rsidR="00A5297C" w:rsidDel="003F1CAA">
          <w:delText>y with</w:delText>
        </w:r>
      </w:del>
      <w:ins w:id="63" w:author="Davit Sargsyan" w:date="2019-06-20T20:16:00Z">
        <w:r w:rsidR="003F1CAA">
          <w:t>the</w:t>
        </w:r>
      </w:ins>
      <w:r w:rsidR="00A5297C">
        <w:t xml:space="preserve"> percutaneous coronary intervention (PCI)</w:t>
      </w:r>
      <w:ins w:id="64" w:author="Davit Sargsyan" w:date="2019-06-20T20:16:00Z">
        <w:r w:rsidR="003F1CAA">
          <w:t xml:space="preserve"> unit)</w:t>
        </w:r>
      </w:ins>
      <w:r w:rsidRPr="00640835">
        <w:t>, index hospitalization length of stay</w:t>
      </w:r>
      <w:ins w:id="65" w:author="Davit Sargsyan" w:date="2019-06-20T20:17:00Z">
        <w:r w:rsidR="003F1CAA">
          <w:t>,</w:t>
        </w:r>
      </w:ins>
      <w:r>
        <w:t xml:space="preserve"> and </w:t>
      </w:r>
      <w:r w:rsidRPr="00640835">
        <w:t xml:space="preserve">insurance type.  HF </w:t>
      </w:r>
      <w:r>
        <w:t xml:space="preserve">patients were identified with ICD-9-CM </w:t>
      </w:r>
      <w:r w:rsidRPr="00640835">
        <w:t>code</w:t>
      </w:r>
      <w:r>
        <w:t>s</w:t>
      </w:r>
      <w:r w:rsidRPr="00640835">
        <w:t xml:space="preserve"> as follows</w:t>
      </w:r>
      <w:r>
        <w:t xml:space="preserve">: </w:t>
      </w:r>
      <w:r w:rsidRPr="00640835">
        <w:t xml:space="preserve">428.0; 428.1; 428.20; 428.21; 428.22; 428.23; 428.30; 428.31; 428.32; 428.33; 428.40; 428.41; 428.42; 428.43; 428.9.   </w:t>
      </w:r>
    </w:p>
    <w:p w14:paraId="050194D8" w14:textId="77777777" w:rsidR="005A0632" w:rsidRPr="00640835" w:rsidRDefault="005A0632" w:rsidP="005A0632">
      <w:pPr>
        <w:spacing w:line="480" w:lineRule="auto"/>
        <w:rPr>
          <w:b/>
        </w:rPr>
      </w:pPr>
    </w:p>
    <w:p w14:paraId="28B7D8B8" w14:textId="77777777" w:rsidR="005A0632" w:rsidRPr="00640835" w:rsidRDefault="005A0632" w:rsidP="005A0632">
      <w:pPr>
        <w:spacing w:line="480" w:lineRule="auto"/>
        <w:rPr>
          <w:b/>
        </w:rPr>
      </w:pPr>
      <w:r w:rsidRPr="00640835">
        <w:rPr>
          <w:b/>
        </w:rPr>
        <w:t xml:space="preserve">Outcomes – Statistics </w:t>
      </w:r>
    </w:p>
    <w:p w14:paraId="3001D1CD" w14:textId="5860B3CE" w:rsidR="005A0632" w:rsidRPr="00640835" w:rsidRDefault="005A0632" w:rsidP="005A0632">
      <w:pPr>
        <w:spacing w:line="480" w:lineRule="auto"/>
      </w:pPr>
      <w:r w:rsidRPr="00640835">
        <w:t xml:space="preserve">Outcomes were </w:t>
      </w:r>
      <w:ins w:id="66" w:author="Davit Sargsyan" w:date="2019-06-20T20:18:00Z">
        <w:r w:rsidR="000A08E4">
          <w:t xml:space="preserve">cardiovascular and </w:t>
        </w:r>
      </w:ins>
      <w:r w:rsidRPr="00640835">
        <w:t>all-cause death, readmission for HF and readmission for any-cause at 30-days, 90-days, 180-days and 1-year</w:t>
      </w:r>
      <w:r>
        <w:t xml:space="preserve"> as well as all-cause death at 1-year in patients who were</w:t>
      </w:r>
      <w:r w:rsidRPr="00640835">
        <w:t xml:space="preserve"> </w:t>
      </w:r>
      <w:r>
        <w:t>readmitted compared to those who were not readmitted.</w:t>
      </w:r>
      <w:r w:rsidRPr="00640835">
        <w:t xml:space="preserve">  </w:t>
      </w:r>
      <w:r>
        <w:t>M</w:t>
      </w:r>
      <w:r w:rsidRPr="00640835">
        <w:t>ultivariable logistic regression models adjusted for demographics, hospital characteristics, length of stay (LOS), and the comorbidities listed above</w:t>
      </w:r>
      <w:r>
        <w:t xml:space="preserve"> were used for these analyses</w:t>
      </w:r>
      <w:r w:rsidRPr="00640835">
        <w:t>. Linear models were fit to examine the</w:t>
      </w:r>
      <w:r w:rsidR="0020135E">
        <w:t xml:space="preserve"> time</w:t>
      </w:r>
      <w:r w:rsidRPr="00640835">
        <w:t xml:space="preserve"> trends of all </w:t>
      </w:r>
      <w:ins w:id="67" w:author="Davit Sargsyan" w:date="2019-06-20T20:19:00Z">
        <w:r w:rsidR="000A08E4">
          <w:t xml:space="preserve">four </w:t>
        </w:r>
      </w:ins>
      <w:r w:rsidRPr="00640835">
        <w:t>end points</w:t>
      </w:r>
      <w:ins w:id="68" w:author="Davit Sargsyan" w:date="2019-06-20T20:19:00Z">
        <w:r w:rsidR="000A08E4">
          <w:t>.</w:t>
        </w:r>
      </w:ins>
      <w:del w:id="69" w:author="Davit Sargsyan" w:date="2019-06-20T20:19:00Z">
        <w:r w:rsidR="0020135E" w:rsidDel="000A08E4">
          <w:delText xml:space="preserve"> i.e. </w:delText>
        </w:r>
        <w:r w:rsidRPr="00640835" w:rsidDel="000A08E4">
          <w:delText>all-cause readmission, readmission for HF, CV death and all-cause death</w:delText>
        </w:r>
        <w:r w:rsidR="0020135E" w:rsidDel="000A08E4">
          <w:delText xml:space="preserve">. </w:delText>
        </w:r>
      </w:del>
      <w:r w:rsidRPr="00640835">
        <w:t xml:space="preserve"> </w:t>
      </w:r>
    </w:p>
    <w:p w14:paraId="50DA7FD6" w14:textId="77777777" w:rsidR="005A0632" w:rsidRPr="006072B6" w:rsidRDefault="005A0632" w:rsidP="005A0632">
      <w:pPr>
        <w:spacing w:line="480" w:lineRule="auto"/>
        <w:rPr>
          <w:bCs/>
          <w:iCs/>
        </w:rPr>
      </w:pPr>
      <w:r w:rsidRPr="00640835">
        <w:t>This study was approved by</w:t>
      </w:r>
      <w:r w:rsidRPr="00640835">
        <w:rPr>
          <w:i/>
        </w:rPr>
        <w:t xml:space="preserve"> </w:t>
      </w:r>
      <w:r w:rsidRPr="00640835">
        <w:t>Rutgers Robert Wood Johnson Medical School Institutional Review Board</w:t>
      </w:r>
      <w:r w:rsidRPr="00640835">
        <w:rPr>
          <w:i/>
        </w:rPr>
        <w:t>.</w:t>
      </w:r>
    </w:p>
    <w:p w14:paraId="696710D4" w14:textId="77777777" w:rsidR="005A0632" w:rsidRPr="00640835" w:rsidRDefault="005A0632" w:rsidP="005A0632">
      <w:pPr>
        <w:spacing w:line="480" w:lineRule="auto"/>
        <w:rPr>
          <w:b/>
          <w:i/>
        </w:rPr>
      </w:pPr>
    </w:p>
    <w:p w14:paraId="31FD77EC" w14:textId="77777777" w:rsidR="005A0632" w:rsidRDefault="005A0632" w:rsidP="005A0632">
      <w:pPr>
        <w:spacing w:line="480" w:lineRule="auto"/>
        <w:rPr>
          <w:b/>
          <w:color w:val="000000"/>
          <w:shd w:val="clear" w:color="auto" w:fill="FFFFFF"/>
        </w:rPr>
      </w:pPr>
      <w:r w:rsidRPr="00640835">
        <w:rPr>
          <w:b/>
          <w:color w:val="000000"/>
          <w:shd w:val="clear" w:color="auto" w:fill="FFFFFF"/>
        </w:rPr>
        <w:t>RESULTS</w:t>
      </w:r>
    </w:p>
    <w:p w14:paraId="63EE6995" w14:textId="77777777" w:rsidR="005A0632" w:rsidRPr="00640835" w:rsidRDefault="005A0632" w:rsidP="005A0632">
      <w:pPr>
        <w:spacing w:line="480" w:lineRule="auto"/>
        <w:rPr>
          <w:b/>
          <w:color w:val="000000"/>
          <w:shd w:val="clear" w:color="auto" w:fill="FFFFFF"/>
        </w:rPr>
      </w:pPr>
      <w:r>
        <w:rPr>
          <w:b/>
          <w:color w:val="000000"/>
          <w:shd w:val="clear" w:color="auto" w:fill="FFFFFF"/>
        </w:rPr>
        <w:t xml:space="preserve">Admissions and Readmissions for HF patients </w:t>
      </w:r>
    </w:p>
    <w:p w14:paraId="4C555298" w14:textId="599FEFA7" w:rsidR="005A0632" w:rsidDel="009F4DAD" w:rsidRDefault="005A0632" w:rsidP="005A0632">
      <w:pPr>
        <w:spacing w:line="480" w:lineRule="auto"/>
        <w:rPr>
          <w:del w:id="70" w:author="Davit Sargsyan" w:date="2019-06-20T22:08:00Z"/>
          <w:rFonts w:cstheme="minorHAnsi"/>
          <w:color w:val="333333"/>
        </w:rPr>
      </w:pPr>
      <w:r>
        <w:rPr>
          <w:b/>
          <w:color w:val="000000"/>
          <w:shd w:val="clear" w:color="auto" w:fill="FFFFFF"/>
        </w:rPr>
        <w:t xml:space="preserve"> </w:t>
      </w:r>
      <w:r w:rsidRPr="00640835">
        <w:rPr>
          <w:rFonts w:cstheme="minorHAnsi"/>
          <w:b/>
          <w:color w:val="FF0000"/>
        </w:rPr>
        <w:t xml:space="preserve">  </w:t>
      </w:r>
      <w:r>
        <w:rPr>
          <w:rFonts w:cstheme="minorHAnsi"/>
          <w:color w:val="333333"/>
        </w:rPr>
        <w:t>T</w:t>
      </w:r>
      <w:r w:rsidRPr="00640835">
        <w:rPr>
          <w:rFonts w:cstheme="minorHAnsi"/>
          <w:color w:val="333333"/>
        </w:rPr>
        <w:t>he number of patients with a first diagnosis of HF as the reason for admission who were discharged alive by year of admission ranged from 7760 to 5375 patients per year</w:t>
      </w:r>
      <w:r>
        <w:rPr>
          <w:rFonts w:cstheme="minorHAnsi"/>
          <w:color w:val="333333"/>
        </w:rPr>
        <w:t xml:space="preserve"> and </w:t>
      </w:r>
      <w:r w:rsidRPr="00640835">
        <w:rPr>
          <w:rFonts w:cstheme="minorHAnsi"/>
          <w:color w:val="333333"/>
        </w:rPr>
        <w:t xml:space="preserve">decreased </w:t>
      </w:r>
      <w:ins w:id="71" w:author="Davit Sargsyan" w:date="2019-06-20T22:11:00Z">
        <w:r w:rsidR="009F4DAD">
          <w:rPr>
            <w:rFonts w:cstheme="minorHAnsi"/>
            <w:color w:val="333333"/>
          </w:rPr>
          <w:t xml:space="preserve">on average </w:t>
        </w:r>
      </w:ins>
      <w:r w:rsidRPr="00640835">
        <w:rPr>
          <w:rFonts w:cstheme="minorHAnsi"/>
          <w:color w:val="333333"/>
        </w:rPr>
        <w:t xml:space="preserve">by </w:t>
      </w:r>
      <w:commentRangeStart w:id="72"/>
      <w:del w:id="73" w:author="Davit Sargsyan" w:date="2019-06-20T22:11:00Z">
        <w:r w:rsidRPr="00640835" w:rsidDel="009F4DAD">
          <w:rPr>
            <w:rFonts w:cstheme="minorHAnsi"/>
            <w:color w:val="333333"/>
            <w:highlight w:val="yellow"/>
          </w:rPr>
          <w:delText xml:space="preserve">approximately </w:delText>
        </w:r>
      </w:del>
      <w:del w:id="74" w:author="Davit Sargsyan" w:date="2019-06-20T20:20:00Z">
        <w:r w:rsidRPr="00640835" w:rsidDel="00CD3D18">
          <w:rPr>
            <w:rFonts w:cstheme="minorHAnsi"/>
            <w:color w:val="333333"/>
            <w:highlight w:val="yellow"/>
          </w:rPr>
          <w:delText xml:space="preserve">150 </w:delText>
        </w:r>
      </w:del>
      <w:ins w:id="75" w:author="Davit Sargsyan" w:date="2019-06-20T20:20:00Z">
        <w:r w:rsidR="00CD3D18" w:rsidRPr="00640835">
          <w:rPr>
            <w:rFonts w:cstheme="minorHAnsi"/>
            <w:color w:val="333333"/>
            <w:highlight w:val="yellow"/>
          </w:rPr>
          <w:t>15</w:t>
        </w:r>
        <w:r w:rsidR="00CD3D18">
          <w:rPr>
            <w:rFonts w:cstheme="minorHAnsi"/>
            <w:color w:val="333333"/>
            <w:highlight w:val="yellow"/>
          </w:rPr>
          <w:t xml:space="preserve">6 </w:t>
        </w:r>
      </w:ins>
      <w:r w:rsidRPr="00640835">
        <w:rPr>
          <w:rFonts w:cstheme="minorHAnsi"/>
          <w:color w:val="333333"/>
          <w:highlight w:val="yellow"/>
        </w:rPr>
        <w:t>cases per year</w:t>
      </w:r>
      <w:r w:rsidRPr="00640835">
        <w:rPr>
          <w:rFonts w:cstheme="minorHAnsi"/>
          <w:color w:val="333333"/>
        </w:rPr>
        <w:t xml:space="preserve"> </w:t>
      </w:r>
      <w:ins w:id="76" w:author="Davit Sargsyan" w:date="2019-06-20T20:21:00Z">
        <w:r w:rsidR="00CD3D18">
          <w:rPr>
            <w:rFonts w:cstheme="minorHAnsi"/>
            <w:color w:val="333333"/>
            <w:highlight w:val="yellow"/>
          </w:rPr>
          <w:t>(SD = 24, p-value &lt; 0.001)</w:t>
        </w:r>
        <w:r w:rsidR="00CD3D18" w:rsidRPr="00640835">
          <w:rPr>
            <w:rFonts w:cstheme="minorHAnsi"/>
            <w:color w:val="333333"/>
            <w:highlight w:val="yellow"/>
          </w:rPr>
          <w:t xml:space="preserve"> </w:t>
        </w:r>
        <w:commentRangeEnd w:id="72"/>
        <w:r w:rsidR="00CD3D18">
          <w:rPr>
            <w:rStyle w:val="CommentReference"/>
          </w:rPr>
          <w:commentReference w:id="72"/>
        </w:r>
      </w:ins>
      <w:r w:rsidRPr="00640835">
        <w:rPr>
          <w:rFonts w:cstheme="minorHAnsi"/>
          <w:color w:val="333333"/>
        </w:rPr>
        <w:t>throughout the period of observation (</w:t>
      </w:r>
      <w:r>
        <w:rPr>
          <w:rFonts w:cstheme="minorHAnsi"/>
          <w:color w:val="333333"/>
        </w:rPr>
        <w:t xml:space="preserve">Table 1, </w:t>
      </w:r>
      <w:r w:rsidRPr="00640835">
        <w:rPr>
          <w:rFonts w:cstheme="minorHAnsi"/>
          <w:color w:val="333333"/>
        </w:rPr>
        <w:t>Figure 1</w:t>
      </w:r>
      <w:del w:id="77" w:author="Davit Sargsyan" w:date="2019-06-20T20:21:00Z">
        <w:r w:rsidRPr="00640835" w:rsidDel="00CD3D18">
          <w:rPr>
            <w:rFonts w:cstheme="minorHAnsi"/>
            <w:color w:val="333333"/>
          </w:rPr>
          <w:delText>, p&lt;0.001</w:delText>
        </w:r>
      </w:del>
      <w:r w:rsidRPr="00640835">
        <w:rPr>
          <w:rFonts w:cstheme="minorHAnsi"/>
          <w:color w:val="333333"/>
        </w:rPr>
        <w:t>).</w:t>
      </w:r>
      <w:r>
        <w:rPr>
          <w:rFonts w:cstheme="minorHAnsi"/>
          <w:color w:val="333333"/>
        </w:rPr>
        <w:t xml:space="preserve">  Demographics, h</w:t>
      </w:r>
      <w:r w:rsidRPr="00640835">
        <w:rPr>
          <w:rFonts w:cstheme="minorHAnsi"/>
          <w:color w:val="333333"/>
        </w:rPr>
        <w:t>ospital characteristics</w:t>
      </w:r>
      <w:r>
        <w:rPr>
          <w:rFonts w:cstheme="minorHAnsi"/>
          <w:color w:val="333333"/>
        </w:rPr>
        <w:t xml:space="preserve"> and type of health insurance</w:t>
      </w:r>
      <w:r w:rsidRPr="00640835">
        <w:rPr>
          <w:rFonts w:cstheme="minorHAnsi"/>
          <w:color w:val="333333"/>
        </w:rPr>
        <w:t xml:space="preserve"> are shown in Table </w:t>
      </w:r>
      <w:r>
        <w:rPr>
          <w:rFonts w:cstheme="minorHAnsi"/>
          <w:color w:val="333333"/>
        </w:rPr>
        <w:t>2</w:t>
      </w:r>
      <w:r w:rsidRPr="00640835">
        <w:rPr>
          <w:rFonts w:cstheme="minorHAnsi"/>
          <w:color w:val="333333"/>
        </w:rPr>
        <w:t xml:space="preserve">.  </w:t>
      </w:r>
      <w:r>
        <w:rPr>
          <w:rFonts w:cstheme="minorHAnsi"/>
          <w:color w:val="333333"/>
        </w:rPr>
        <w:t xml:space="preserve">Approximately three quarters </w:t>
      </w:r>
      <w:r w:rsidRPr="00640835">
        <w:rPr>
          <w:rFonts w:cstheme="minorHAnsi"/>
          <w:color w:val="333333"/>
        </w:rPr>
        <w:t>of the patients</w:t>
      </w:r>
      <w:r>
        <w:rPr>
          <w:rFonts w:cstheme="minorHAnsi"/>
          <w:color w:val="333333"/>
        </w:rPr>
        <w:t xml:space="preserve"> (73.7%)</w:t>
      </w:r>
      <w:r w:rsidRPr="00640835">
        <w:rPr>
          <w:rFonts w:cstheme="minorHAnsi"/>
          <w:color w:val="333333"/>
        </w:rPr>
        <w:t xml:space="preserve"> were Caucasian, 15.8% were black, and 8.3% defined themselves as Hispanic. Most of study participants were Medicare</w:t>
      </w:r>
      <w:r>
        <w:rPr>
          <w:rFonts w:cstheme="minorHAnsi"/>
          <w:color w:val="333333"/>
        </w:rPr>
        <w:t>/Medicaid</w:t>
      </w:r>
      <w:r w:rsidRPr="00640835">
        <w:rPr>
          <w:rFonts w:cstheme="minorHAnsi"/>
          <w:color w:val="333333"/>
        </w:rPr>
        <w:t xml:space="preserve"> beneficiaries (64.2%)</w:t>
      </w:r>
      <w:del w:id="78" w:author="Davit Sargsyan" w:date="2019-06-20T20:51:00Z">
        <w:r w:rsidRPr="00640835" w:rsidDel="00BF4BFE">
          <w:rPr>
            <w:rFonts w:cstheme="minorHAnsi"/>
            <w:color w:val="333333"/>
          </w:rPr>
          <w:delText xml:space="preserve"> </w:delText>
        </w:r>
      </w:del>
      <w:del w:id="79" w:author="Davit Sargsyan" w:date="2019-06-20T20:50:00Z">
        <w:r w:rsidRPr="00640835" w:rsidDel="00BF4BFE">
          <w:rPr>
            <w:rFonts w:cstheme="minorHAnsi"/>
            <w:color w:val="333333"/>
          </w:rPr>
          <w:delText xml:space="preserve">of the total </w:delText>
        </w:r>
      </w:del>
      <w:ins w:id="80" w:author="Davit Sargsyan" w:date="2019-06-20T20:51:00Z">
        <w:r w:rsidR="00BF4BFE">
          <w:rPr>
            <w:rFonts w:cstheme="minorHAnsi"/>
            <w:color w:val="333333"/>
          </w:rPr>
          <w:t>, and</w:t>
        </w:r>
      </w:ins>
      <w:del w:id="81" w:author="Davit Sargsyan" w:date="2019-06-20T20:50:00Z">
        <w:r w:rsidRPr="00640835" w:rsidDel="00BF4BFE">
          <w:rPr>
            <w:rFonts w:cstheme="minorHAnsi"/>
            <w:color w:val="333333"/>
          </w:rPr>
          <w:delText>whereas</w:delText>
        </w:r>
      </w:del>
      <w:r w:rsidRPr="00640835">
        <w:rPr>
          <w:rFonts w:cstheme="minorHAnsi"/>
          <w:color w:val="333333"/>
        </w:rPr>
        <w:t xml:space="preserve"> 28.4% </w:t>
      </w:r>
      <w:ins w:id="82" w:author="Davit Sargsyan" w:date="2019-06-20T20:50:00Z">
        <w:r w:rsidR="00BF4BFE">
          <w:rPr>
            <w:rFonts w:cstheme="minorHAnsi"/>
            <w:color w:val="333333"/>
          </w:rPr>
          <w:t xml:space="preserve">of </w:t>
        </w:r>
      </w:ins>
      <w:r w:rsidRPr="00640835">
        <w:rPr>
          <w:rFonts w:cstheme="minorHAnsi"/>
          <w:color w:val="333333"/>
        </w:rPr>
        <w:t>participants used commercial insurance</w:t>
      </w:r>
      <w:r>
        <w:rPr>
          <w:rFonts w:cstheme="minorHAnsi"/>
          <w:color w:val="333333"/>
        </w:rPr>
        <w:t>.</w:t>
      </w:r>
      <w:r w:rsidRPr="00640835">
        <w:rPr>
          <w:rFonts w:cstheme="minorHAnsi"/>
          <w:color w:val="333333"/>
        </w:rPr>
        <w:t xml:space="preserve">  About half of the study patients were admitted to teaching hospitals</w:t>
      </w:r>
      <w:del w:id="83" w:author="Davit Sargsyan" w:date="2019-06-20T20:51:00Z">
        <w:r w:rsidRPr="00640835" w:rsidDel="007A3CC4">
          <w:rPr>
            <w:rFonts w:cstheme="minorHAnsi"/>
            <w:color w:val="333333"/>
          </w:rPr>
          <w:delText xml:space="preserve"> and half to non-teaching hospitals</w:delText>
        </w:r>
      </w:del>
      <w:r w:rsidRPr="00640835">
        <w:rPr>
          <w:rFonts w:cstheme="minorHAnsi"/>
          <w:color w:val="333333"/>
        </w:rPr>
        <w:t xml:space="preserve"> (48.1%</w:t>
      </w:r>
      <w:del w:id="84" w:author="Davit Sargsyan" w:date="2019-06-20T20:51:00Z">
        <w:r w:rsidRPr="00640835" w:rsidDel="007A3CC4">
          <w:rPr>
            <w:rFonts w:cstheme="minorHAnsi"/>
            <w:color w:val="333333"/>
          </w:rPr>
          <w:delText xml:space="preserve"> vs 48.3%</w:delText>
        </w:r>
        <w:r w:rsidDel="007A3CC4">
          <w:rPr>
            <w:rFonts w:cstheme="minorHAnsi"/>
            <w:color w:val="333333"/>
          </w:rPr>
          <w:delText xml:space="preserve"> </w:delText>
        </w:r>
        <w:r w:rsidRPr="00640835" w:rsidDel="007A3CC4">
          <w:rPr>
            <w:rFonts w:cstheme="minorHAnsi"/>
            <w:color w:val="333333"/>
          </w:rPr>
          <w:delText>respectively</w:delText>
        </w:r>
      </w:del>
      <w:r w:rsidRPr="00640835">
        <w:rPr>
          <w:rFonts w:cstheme="minorHAnsi"/>
          <w:color w:val="333333"/>
        </w:rPr>
        <w:t xml:space="preserve">).  </w:t>
      </w:r>
      <w:del w:id="85" w:author="Davit Sargsyan" w:date="2019-06-20T20:52:00Z">
        <w:r w:rsidRPr="00640835" w:rsidDel="007A3CC4">
          <w:rPr>
            <w:rFonts w:cstheme="minorHAnsi"/>
            <w:color w:val="333333"/>
          </w:rPr>
          <w:delText>Forty-four percent</w:delText>
        </w:r>
      </w:del>
      <w:ins w:id="86" w:author="Davit Sargsyan" w:date="2019-06-20T20:52:00Z">
        <w:r w:rsidR="007A3CC4">
          <w:rPr>
            <w:rFonts w:cstheme="minorHAnsi"/>
            <w:color w:val="333333"/>
          </w:rPr>
          <w:t>41.1%</w:t>
        </w:r>
      </w:ins>
      <w:r w:rsidRPr="00640835">
        <w:rPr>
          <w:rFonts w:cstheme="minorHAnsi"/>
          <w:color w:val="333333"/>
        </w:rPr>
        <w:t xml:space="preserve"> of the patients were admitted to hospitals with PCI facilit</w:t>
      </w:r>
      <w:r w:rsidR="00A5297C">
        <w:rPr>
          <w:rFonts w:cstheme="minorHAnsi"/>
          <w:color w:val="333333"/>
        </w:rPr>
        <w:t>y</w:t>
      </w:r>
      <w:ins w:id="87" w:author="Davit Sargsyan" w:date="2019-06-20T22:07:00Z">
        <w:r w:rsidR="009F4DAD">
          <w:rPr>
            <w:rFonts w:cstheme="minorHAnsi"/>
            <w:color w:val="333333"/>
          </w:rPr>
          <w:t xml:space="preserve">. </w:t>
        </w:r>
      </w:ins>
      <w:del w:id="88" w:author="Davit Sargsyan" w:date="2019-06-20T22:07:00Z">
        <w:r w:rsidRPr="00640835" w:rsidDel="009F4DAD">
          <w:rPr>
            <w:rFonts w:cstheme="minorHAnsi"/>
            <w:color w:val="333333"/>
          </w:rPr>
          <w:delText xml:space="preserve"> and</w:delText>
        </w:r>
      </w:del>
      <w:r w:rsidRPr="00640835">
        <w:rPr>
          <w:rFonts w:cstheme="minorHAnsi"/>
          <w:color w:val="333333"/>
        </w:rPr>
        <w:t xml:space="preserve"> 17.7% </w:t>
      </w:r>
      <w:ins w:id="89" w:author="Davit Sargsyan" w:date="2019-06-20T22:07:00Z">
        <w:r w:rsidR="009F4DAD">
          <w:rPr>
            <w:rFonts w:cstheme="minorHAnsi"/>
            <w:color w:val="333333"/>
          </w:rPr>
          <w:t xml:space="preserve">of the </w:t>
        </w:r>
        <w:r w:rsidR="009F4DAD">
          <w:rPr>
            <w:rFonts w:cstheme="minorHAnsi"/>
            <w:color w:val="333333"/>
          </w:rPr>
          <w:lastRenderedPageBreak/>
          <w:t xml:space="preserve">patients </w:t>
        </w:r>
      </w:ins>
      <w:r w:rsidRPr="00640835">
        <w:rPr>
          <w:rFonts w:cstheme="minorHAnsi"/>
          <w:color w:val="333333"/>
        </w:rPr>
        <w:t xml:space="preserve">were admitted to </w:t>
      </w:r>
      <w:r w:rsidR="00A5297C" w:rsidRPr="00640835">
        <w:rPr>
          <w:rFonts w:cstheme="minorHAnsi"/>
          <w:color w:val="333333"/>
        </w:rPr>
        <w:t>hospitals</w:t>
      </w:r>
      <w:r w:rsidR="00A5297C">
        <w:rPr>
          <w:rFonts w:cstheme="minorHAnsi"/>
          <w:color w:val="333333"/>
        </w:rPr>
        <w:t xml:space="preserve"> </w:t>
      </w:r>
      <w:r w:rsidR="00A5297C" w:rsidRPr="00640835">
        <w:rPr>
          <w:rFonts w:cstheme="minorHAnsi"/>
          <w:color w:val="333333"/>
        </w:rPr>
        <w:t xml:space="preserve">located </w:t>
      </w:r>
      <w:r w:rsidR="00A5297C">
        <w:rPr>
          <w:rFonts w:cstheme="minorHAnsi"/>
          <w:color w:val="333333"/>
        </w:rPr>
        <w:t>to i</w:t>
      </w:r>
      <w:r w:rsidRPr="00640835">
        <w:rPr>
          <w:rFonts w:cstheme="minorHAnsi"/>
          <w:color w:val="333333"/>
        </w:rPr>
        <w:t xml:space="preserve">nner city, 24.2% </w:t>
      </w:r>
      <w:ins w:id="90" w:author="Davit Sargsyan" w:date="2019-06-20T22:08:00Z">
        <w:r w:rsidR="009F4DAD">
          <w:rPr>
            <w:rFonts w:cstheme="minorHAnsi"/>
            <w:color w:val="333333"/>
          </w:rPr>
          <w:t xml:space="preserve">to </w:t>
        </w:r>
      </w:ins>
      <w:r w:rsidRPr="00640835">
        <w:rPr>
          <w:rFonts w:cstheme="minorHAnsi"/>
          <w:color w:val="333333"/>
        </w:rPr>
        <w:t xml:space="preserve">hospitals in urban area, 42% in suburb locations, and 12.5% </w:t>
      </w:r>
      <w:del w:id="91" w:author="Davit Sargsyan" w:date="2019-06-20T22:08:00Z">
        <w:r w:rsidRPr="00640835" w:rsidDel="009F4DAD">
          <w:rPr>
            <w:rFonts w:cstheme="minorHAnsi"/>
            <w:color w:val="333333"/>
          </w:rPr>
          <w:delText xml:space="preserve">in </w:delText>
        </w:r>
      </w:del>
      <w:ins w:id="92" w:author="Davit Sargsyan" w:date="2019-06-20T22:08:00Z">
        <w:r w:rsidR="009F4DAD">
          <w:rPr>
            <w:rFonts w:cstheme="minorHAnsi"/>
            <w:color w:val="333333"/>
          </w:rPr>
          <w:t xml:space="preserve">to </w:t>
        </w:r>
      </w:ins>
      <w:r w:rsidRPr="00640835">
        <w:rPr>
          <w:rFonts w:cstheme="minorHAnsi"/>
          <w:color w:val="333333"/>
        </w:rPr>
        <w:t>hospital in rural areas</w:t>
      </w:r>
      <w:r>
        <w:rPr>
          <w:rFonts w:cstheme="minorHAnsi"/>
          <w:color w:val="333333"/>
        </w:rPr>
        <w:t xml:space="preserve"> </w:t>
      </w:r>
      <w:r w:rsidRPr="00640835">
        <w:rPr>
          <w:rFonts w:cstheme="minorHAnsi"/>
          <w:color w:val="333333"/>
        </w:rPr>
        <w:t xml:space="preserve">(Table.2).    </w:t>
      </w:r>
    </w:p>
    <w:p w14:paraId="004E666B" w14:textId="77777777" w:rsidR="005A0632" w:rsidRPr="006072B6" w:rsidRDefault="005A0632" w:rsidP="005A0632">
      <w:pPr>
        <w:spacing w:line="480" w:lineRule="auto"/>
        <w:rPr>
          <w:rFonts w:cstheme="minorHAnsi"/>
          <w:b/>
          <w:color w:val="FF0000"/>
        </w:rPr>
      </w:pPr>
      <w:del w:id="93" w:author="Davit Sargsyan" w:date="2019-06-20T22:08:00Z">
        <w:r w:rsidDel="009F4DAD">
          <w:rPr>
            <w:rFonts w:cstheme="minorHAnsi"/>
            <w:color w:val="333333"/>
          </w:rPr>
          <w:delText xml:space="preserve">    </w:delText>
        </w:r>
      </w:del>
    </w:p>
    <w:p w14:paraId="5ABBB823" w14:textId="79BA2AAF" w:rsidR="005A0632" w:rsidRPr="00640835" w:rsidRDefault="009F4DAD" w:rsidP="005A0632">
      <w:pPr>
        <w:spacing w:line="480" w:lineRule="auto"/>
        <w:ind w:firstLine="720"/>
        <w:rPr>
          <w:rFonts w:cstheme="minorHAnsi"/>
          <w:color w:val="333333"/>
        </w:rPr>
      </w:pPr>
      <w:ins w:id="94" w:author="Davit Sargsyan" w:date="2019-06-20T22:09:00Z">
        <w:r>
          <w:rPr>
            <w:rFonts w:cstheme="minorHAnsi"/>
            <w:color w:val="333333"/>
          </w:rPr>
          <w:t xml:space="preserve">All-cause </w:t>
        </w:r>
      </w:ins>
      <w:del w:id="95" w:author="Davit Sargsyan" w:date="2019-06-20T22:09:00Z">
        <w:r w:rsidR="005A0632" w:rsidRPr="00640835" w:rsidDel="009F4DAD">
          <w:rPr>
            <w:rFonts w:cstheme="minorHAnsi"/>
            <w:color w:val="333333"/>
          </w:rPr>
          <w:delText xml:space="preserve">Readmissions for </w:delText>
        </w:r>
      </w:del>
      <w:del w:id="96" w:author="Davit Sargsyan" w:date="2019-06-20T22:08:00Z">
        <w:r w:rsidR="005A0632" w:rsidRPr="00640835" w:rsidDel="009F4DAD">
          <w:rPr>
            <w:rFonts w:cstheme="minorHAnsi"/>
            <w:color w:val="333333"/>
          </w:rPr>
          <w:delText>any-cause</w:delText>
        </w:r>
      </w:del>
      <w:del w:id="97" w:author="Davit Sargsyan" w:date="2019-06-20T22:09:00Z">
        <w:r w:rsidR="005A0632" w:rsidRPr="00640835" w:rsidDel="009F4DAD">
          <w:rPr>
            <w:rFonts w:cstheme="minorHAnsi"/>
            <w:color w:val="333333"/>
          </w:rPr>
          <w:delText xml:space="preserve"> </w:delText>
        </w:r>
      </w:del>
      <w:r w:rsidR="005A0632" w:rsidRPr="00640835">
        <w:rPr>
          <w:rFonts w:cstheme="minorHAnsi"/>
          <w:color w:val="333333"/>
        </w:rPr>
        <w:t xml:space="preserve">and for HF </w:t>
      </w:r>
      <w:ins w:id="98" w:author="Davit Sargsyan" w:date="2019-06-20T22:09:00Z">
        <w:r>
          <w:rPr>
            <w:rFonts w:cstheme="minorHAnsi"/>
            <w:color w:val="333333"/>
          </w:rPr>
          <w:t xml:space="preserve">readmissions </w:t>
        </w:r>
      </w:ins>
      <w:del w:id="99" w:author="Davit Sargsyan" w:date="2019-06-20T22:10:00Z">
        <w:r w:rsidR="005A0632" w:rsidRPr="00640835" w:rsidDel="009F4DAD">
          <w:rPr>
            <w:rFonts w:cstheme="minorHAnsi"/>
            <w:color w:val="333333"/>
          </w:rPr>
          <w:delText xml:space="preserve">at </w:delText>
        </w:r>
      </w:del>
      <w:ins w:id="100" w:author="Davit Sargsyan" w:date="2019-06-20T22:10:00Z">
        <w:r>
          <w:rPr>
            <w:rFonts w:cstheme="minorHAnsi"/>
            <w:color w:val="333333"/>
          </w:rPr>
          <w:t>before</w:t>
        </w:r>
        <w:r w:rsidRPr="00640835">
          <w:rPr>
            <w:rFonts w:cstheme="minorHAnsi"/>
            <w:color w:val="333333"/>
          </w:rPr>
          <w:t xml:space="preserve"> </w:t>
        </w:r>
      </w:ins>
      <w:r w:rsidR="005A0632" w:rsidRPr="00640835">
        <w:rPr>
          <w:rFonts w:cstheme="minorHAnsi"/>
          <w:color w:val="333333"/>
        </w:rPr>
        <w:t>30</w:t>
      </w:r>
      <w:del w:id="101" w:author="Davit Sargsyan" w:date="2019-06-20T22:09:00Z">
        <w:r w:rsidR="005A0632" w:rsidRPr="00640835" w:rsidDel="009F4DAD">
          <w:rPr>
            <w:rFonts w:cstheme="minorHAnsi"/>
            <w:color w:val="333333"/>
          </w:rPr>
          <w:delText>-day</w:delText>
        </w:r>
      </w:del>
      <w:r w:rsidR="005A0632" w:rsidRPr="00640835">
        <w:rPr>
          <w:rFonts w:cstheme="minorHAnsi"/>
          <w:color w:val="333333"/>
        </w:rPr>
        <w:t>, 90</w:t>
      </w:r>
      <w:del w:id="102" w:author="Davit Sargsyan" w:date="2019-06-20T22:09:00Z">
        <w:r w:rsidR="005A0632" w:rsidRPr="00640835" w:rsidDel="009F4DAD">
          <w:rPr>
            <w:rFonts w:cstheme="minorHAnsi"/>
            <w:color w:val="333333"/>
          </w:rPr>
          <w:delText>-day</w:delText>
        </w:r>
      </w:del>
      <w:r w:rsidR="005A0632" w:rsidRPr="00640835">
        <w:rPr>
          <w:rFonts w:cstheme="minorHAnsi"/>
          <w:color w:val="333333"/>
        </w:rPr>
        <w:t>, 180</w:t>
      </w:r>
      <w:ins w:id="103" w:author="Davit Sargsyan" w:date="2019-06-20T22:09:00Z">
        <w:r>
          <w:rPr>
            <w:rFonts w:cstheme="minorHAnsi"/>
            <w:color w:val="333333"/>
          </w:rPr>
          <w:t xml:space="preserve"> </w:t>
        </w:r>
      </w:ins>
      <w:del w:id="104" w:author="Davit Sargsyan" w:date="2019-06-20T22:09:00Z">
        <w:r w:rsidR="005A0632" w:rsidRPr="00640835" w:rsidDel="009F4DAD">
          <w:rPr>
            <w:rFonts w:cstheme="minorHAnsi"/>
            <w:color w:val="333333"/>
          </w:rPr>
          <w:delText>-</w:delText>
        </w:r>
      </w:del>
      <w:r w:rsidR="005A0632" w:rsidRPr="00640835">
        <w:rPr>
          <w:rFonts w:cstheme="minorHAnsi"/>
          <w:color w:val="333333"/>
        </w:rPr>
        <w:t>day</w:t>
      </w:r>
      <w:ins w:id="105" w:author="Davit Sargsyan" w:date="2019-06-20T22:09:00Z">
        <w:r>
          <w:rPr>
            <w:rFonts w:cstheme="minorHAnsi"/>
            <w:color w:val="333333"/>
          </w:rPr>
          <w:t>s</w:t>
        </w:r>
      </w:ins>
      <w:r w:rsidR="005A0632" w:rsidRPr="00640835">
        <w:rPr>
          <w:rFonts w:cstheme="minorHAnsi"/>
          <w:color w:val="333333"/>
        </w:rPr>
        <w:t xml:space="preserve"> </w:t>
      </w:r>
      <w:del w:id="106" w:author="Davit Sargsyan" w:date="2019-06-20T22:10:00Z">
        <w:r w:rsidR="005A0632" w:rsidRPr="00640835" w:rsidDel="009F4DAD">
          <w:rPr>
            <w:rFonts w:cstheme="minorHAnsi"/>
            <w:color w:val="333333"/>
          </w:rPr>
          <w:delText xml:space="preserve">and </w:delText>
        </w:r>
      </w:del>
      <w:ins w:id="107" w:author="Davit Sargsyan" w:date="2019-06-20T22:10:00Z">
        <w:r>
          <w:rPr>
            <w:rFonts w:cstheme="minorHAnsi"/>
            <w:color w:val="333333"/>
          </w:rPr>
          <w:t>or</w:t>
        </w:r>
        <w:r w:rsidRPr="00640835">
          <w:rPr>
            <w:rFonts w:cstheme="minorHAnsi"/>
            <w:color w:val="333333"/>
          </w:rPr>
          <w:t xml:space="preserve"> </w:t>
        </w:r>
      </w:ins>
      <w:r w:rsidR="005A0632" w:rsidRPr="00640835">
        <w:rPr>
          <w:rFonts w:cstheme="minorHAnsi"/>
          <w:color w:val="333333"/>
        </w:rPr>
        <w:t>1</w:t>
      </w:r>
      <w:ins w:id="108" w:author="Davit Sargsyan" w:date="2019-06-20T22:09:00Z">
        <w:r>
          <w:rPr>
            <w:rFonts w:cstheme="minorHAnsi"/>
            <w:color w:val="333333"/>
          </w:rPr>
          <w:t xml:space="preserve"> </w:t>
        </w:r>
      </w:ins>
      <w:del w:id="109" w:author="Davit Sargsyan" w:date="2019-06-20T22:09:00Z">
        <w:r w:rsidR="005A0632" w:rsidRPr="00640835" w:rsidDel="009F4DAD">
          <w:rPr>
            <w:rFonts w:cstheme="minorHAnsi"/>
            <w:color w:val="333333"/>
          </w:rPr>
          <w:delText>-</w:delText>
        </w:r>
      </w:del>
      <w:r w:rsidR="005A0632" w:rsidRPr="00640835">
        <w:rPr>
          <w:rFonts w:cstheme="minorHAnsi"/>
          <w:color w:val="333333"/>
        </w:rPr>
        <w:t xml:space="preserve">year </w:t>
      </w:r>
      <w:del w:id="110" w:author="Davit Sargsyan" w:date="2019-06-20T22:10:00Z">
        <w:r w:rsidR="005A0632" w:rsidRPr="00640835" w:rsidDel="009F4DAD">
          <w:rPr>
            <w:rFonts w:cstheme="minorHAnsi"/>
            <w:color w:val="333333"/>
          </w:rPr>
          <w:delText xml:space="preserve">follow-up </w:delText>
        </w:r>
      </w:del>
      <w:r w:rsidR="005A0632" w:rsidRPr="00640835">
        <w:rPr>
          <w:rFonts w:cstheme="minorHAnsi"/>
          <w:color w:val="333333"/>
        </w:rPr>
        <w:t xml:space="preserve">are presented in Table 3a. Approximately 18% of the patients were admitted for any-cause at 30-days and more than 50% at one year (Table 3a).  Approximately 6.3% of the patients were </w:t>
      </w:r>
      <w:r w:rsidR="00A5297C">
        <w:rPr>
          <w:rFonts w:cstheme="minorHAnsi"/>
          <w:color w:val="333333"/>
        </w:rPr>
        <w:t>re</w:t>
      </w:r>
      <w:r w:rsidR="005A0632" w:rsidRPr="00640835">
        <w:rPr>
          <w:rFonts w:cstheme="minorHAnsi"/>
          <w:color w:val="333333"/>
        </w:rPr>
        <w:t xml:space="preserve">admitted for HF at 30-days and approximately 20% at one year (Table 3b).  The unadjusted 30-day all-cause readmission rate increased from 15.98% in the year 2000 to 20.29% in 2014 (Table 3b).  During the period of observation all-cause and CV mortality remained relatively stable, approximately 19% and 8%, respectively (Tables 3c and 3d).    </w:t>
      </w:r>
    </w:p>
    <w:p w14:paraId="6E94096E" w14:textId="77777777" w:rsidR="005A0632" w:rsidRPr="00640835" w:rsidRDefault="005A0632" w:rsidP="005A0632">
      <w:pPr>
        <w:spacing w:line="480" w:lineRule="auto"/>
        <w:rPr>
          <w:rFonts w:cstheme="minorHAnsi"/>
          <w:color w:val="333333"/>
        </w:rPr>
      </w:pPr>
    </w:p>
    <w:p w14:paraId="403AACB5" w14:textId="5F772F40" w:rsidR="005A0632" w:rsidRDefault="005A0632" w:rsidP="005A0632">
      <w:pPr>
        <w:spacing w:line="480" w:lineRule="auto"/>
        <w:rPr>
          <w:rFonts w:cstheme="minorHAnsi"/>
          <w:color w:val="FF0000"/>
        </w:rPr>
      </w:pPr>
      <w:r>
        <w:rPr>
          <w:rFonts w:cstheme="minorHAnsi"/>
          <w:b/>
          <w:color w:val="333333"/>
        </w:rPr>
        <w:t xml:space="preserve"> </w:t>
      </w:r>
      <w:r w:rsidRPr="00640835">
        <w:rPr>
          <w:rFonts w:cstheme="minorHAnsi"/>
          <w:b/>
          <w:color w:val="333333"/>
        </w:rPr>
        <w:t xml:space="preserve">  </w:t>
      </w:r>
      <w:r w:rsidRPr="00640835">
        <w:rPr>
          <w:rFonts w:cstheme="minorHAnsi"/>
          <w:color w:val="333333"/>
        </w:rPr>
        <w:t xml:space="preserve">Logistic regression identified the following associations with </w:t>
      </w:r>
      <w:r w:rsidR="00A5297C">
        <w:rPr>
          <w:rFonts w:cstheme="minorHAnsi"/>
          <w:color w:val="333333"/>
        </w:rPr>
        <w:t>readmission for any-cause</w:t>
      </w:r>
      <w:r>
        <w:rPr>
          <w:rFonts w:cstheme="minorHAnsi"/>
          <w:color w:val="333333"/>
        </w:rPr>
        <w:t>, readmission</w:t>
      </w:r>
      <w:r w:rsidR="00A5297C">
        <w:rPr>
          <w:rFonts w:cstheme="minorHAnsi"/>
          <w:color w:val="333333"/>
        </w:rPr>
        <w:t xml:space="preserve"> for HF</w:t>
      </w:r>
      <w:r>
        <w:rPr>
          <w:rFonts w:cstheme="minorHAnsi"/>
          <w:color w:val="333333"/>
        </w:rPr>
        <w:t>, all-cause mortality and CV mortality</w:t>
      </w:r>
      <w:r w:rsidRPr="00640835">
        <w:rPr>
          <w:rFonts w:cstheme="minorHAnsi"/>
          <w:color w:val="333333"/>
        </w:rPr>
        <w:t xml:space="preserve"> among patients with HF </w:t>
      </w:r>
      <w:r w:rsidRPr="00A5297C">
        <w:rPr>
          <w:rFonts w:cstheme="minorHAnsi"/>
        </w:rPr>
        <w:t>(table</w:t>
      </w:r>
      <w:r w:rsidR="00A5297C">
        <w:rPr>
          <w:rFonts w:cstheme="minorHAnsi"/>
        </w:rPr>
        <w:t>s</w:t>
      </w:r>
      <w:r w:rsidRPr="00A5297C">
        <w:rPr>
          <w:rFonts w:cstheme="minorHAnsi"/>
        </w:rPr>
        <w:t xml:space="preserve"> 4a-4d).  </w:t>
      </w:r>
    </w:p>
    <w:p w14:paraId="26007D63" w14:textId="4316FC48" w:rsidR="005A0632" w:rsidRPr="00640835" w:rsidRDefault="005A0632" w:rsidP="005A0632">
      <w:pPr>
        <w:spacing w:line="480" w:lineRule="auto"/>
        <w:rPr>
          <w:rFonts w:cstheme="minorHAnsi"/>
          <w:b/>
          <w:color w:val="333333"/>
        </w:rPr>
      </w:pPr>
      <w:r w:rsidRPr="00640835">
        <w:rPr>
          <w:rFonts w:cstheme="minorHAnsi"/>
          <w:color w:val="333333"/>
        </w:rPr>
        <w:t xml:space="preserve">Predictors of </w:t>
      </w:r>
      <w:r w:rsidR="00A5297C">
        <w:rPr>
          <w:rFonts w:cstheme="minorHAnsi"/>
          <w:color w:val="333333"/>
        </w:rPr>
        <w:t>higher</w:t>
      </w:r>
      <w:r w:rsidRPr="00640835">
        <w:rPr>
          <w:rFonts w:cstheme="minorHAnsi"/>
          <w:color w:val="333333"/>
        </w:rPr>
        <w:t xml:space="preserve"> all-cause readmissions </w:t>
      </w:r>
      <w:r w:rsidR="00A5297C" w:rsidRPr="00640835">
        <w:rPr>
          <w:rFonts w:cstheme="minorHAnsi"/>
          <w:color w:val="333333"/>
        </w:rPr>
        <w:t>at 1-</w:t>
      </w:r>
      <w:r w:rsidR="00A5297C" w:rsidRPr="00A7519B">
        <w:rPr>
          <w:rFonts w:cstheme="minorHAnsi"/>
          <w:color w:val="333333"/>
        </w:rPr>
        <w:t>year</w:t>
      </w:r>
      <w:r w:rsidR="00A5297C" w:rsidRPr="00640835">
        <w:rPr>
          <w:rFonts w:cstheme="minorHAnsi"/>
          <w:color w:val="333333"/>
        </w:rPr>
        <w:t xml:space="preserve"> </w:t>
      </w:r>
      <w:r w:rsidRPr="00640835">
        <w:rPr>
          <w:rFonts w:cstheme="minorHAnsi"/>
          <w:color w:val="333333"/>
        </w:rPr>
        <w:t>were length of stay (odds ratio [OR] 1.01, 95% confidence interval [CI] 1.01 to 1.01), anemia (OR 1.20, 95% CI 1.16 to 1.26), CKD (OR 1.34, 95% CI 1.26 to 1.43), COPD (OR 1.29, 95% CI 1.24 to 1.34), diabetes (OR 1.30, 95% CI 1.25 to 1.35), hypertension (OR 1.44, 95% CI 1.40 to 1.50), hyperlipidemia (OR 1.13, 95% CI 1.09 to 1.17), and admission to a non-teaching hospital (OR 1.10, 95% CI 1.06 to 1.34</w:t>
      </w:r>
      <w:r w:rsidR="007E1FA2">
        <w:rPr>
          <w:rFonts w:cstheme="minorHAnsi"/>
          <w:color w:val="333333"/>
        </w:rPr>
        <w:t xml:space="preserve">, </w:t>
      </w:r>
      <w:r w:rsidRPr="00A7519B">
        <w:rPr>
          <w:rFonts w:cstheme="minorHAnsi"/>
          <w:color w:val="333333"/>
        </w:rPr>
        <w:t>p&lt;0.001 for all</w:t>
      </w:r>
      <w:r w:rsidR="007E1FA2">
        <w:rPr>
          <w:rFonts w:cstheme="minorHAnsi"/>
          <w:color w:val="333333"/>
        </w:rPr>
        <w:t xml:space="preserve">, </w:t>
      </w:r>
      <w:r w:rsidRPr="00A5297C">
        <w:rPr>
          <w:rFonts w:cstheme="minorHAnsi"/>
        </w:rPr>
        <w:t xml:space="preserve">table 4a).  </w:t>
      </w:r>
    </w:p>
    <w:p w14:paraId="7BD70C70" w14:textId="2160AE88" w:rsidR="005A0632" w:rsidRPr="00640835" w:rsidRDefault="005A0632" w:rsidP="005A0632">
      <w:pPr>
        <w:spacing w:line="480" w:lineRule="auto"/>
        <w:rPr>
          <w:rFonts w:cstheme="minorHAnsi"/>
          <w:b/>
          <w:color w:val="333333"/>
        </w:rPr>
      </w:pPr>
      <w:r w:rsidRPr="00640835">
        <w:rPr>
          <w:rFonts w:cstheme="minorHAnsi"/>
          <w:color w:val="333333"/>
        </w:rPr>
        <w:t>Logistic regression identified male gender (OR 1.08, 95% CI 1.04 to 1.12), black race (OR 1.32, 95% CI 1.25 to 1.38), Medicare</w:t>
      </w:r>
      <w:r w:rsidR="007E1FA2">
        <w:rPr>
          <w:rFonts w:cstheme="minorHAnsi"/>
          <w:color w:val="333333"/>
        </w:rPr>
        <w:t xml:space="preserve"> or </w:t>
      </w:r>
      <w:r w:rsidRPr="00640835">
        <w:rPr>
          <w:rFonts w:cstheme="minorHAnsi"/>
          <w:color w:val="333333"/>
        </w:rPr>
        <w:t xml:space="preserve">Medicaid beneficiaries (OR 1.16, 95% CI 1.08 to 1.24), history of AMI (OR 1.12, 95% CI 1.06 to 1.19), COPD (OR 1.10, 95% CI 1.05 to 1.15), diabetes (OR 1.22, 95% CI 1.17 to 1.27), hypertension (OR 1.12, 95% CI 1.07 to 1.17), admission to  </w:t>
      </w:r>
      <w:r w:rsidRPr="00640835">
        <w:rPr>
          <w:rFonts w:cstheme="minorHAnsi"/>
          <w:color w:val="333333"/>
        </w:rPr>
        <w:lastRenderedPageBreak/>
        <w:t>non-teaching hospitals (OR 1.10, 95% CI 1.05 to 1.15), as important predictors of HF readmission for HF at 1-year</w:t>
      </w:r>
      <w:r w:rsidRPr="00A7519B">
        <w:rPr>
          <w:rFonts w:cstheme="minorHAnsi"/>
          <w:color w:val="333333"/>
        </w:rPr>
        <w:t xml:space="preserve">, </w:t>
      </w:r>
      <w:r w:rsidR="007E1FA2">
        <w:rPr>
          <w:rFonts w:cstheme="minorHAnsi"/>
          <w:color w:val="333333"/>
        </w:rPr>
        <w:t>(</w:t>
      </w:r>
      <w:r w:rsidRPr="00A7519B">
        <w:rPr>
          <w:rFonts w:cstheme="minorHAnsi"/>
          <w:color w:val="333333"/>
        </w:rPr>
        <w:t>p&lt;0.001 for all</w:t>
      </w:r>
      <w:r w:rsidR="007E1FA2">
        <w:rPr>
          <w:rFonts w:cstheme="minorHAnsi"/>
          <w:color w:val="333333"/>
        </w:rPr>
        <w:t xml:space="preserve">, </w:t>
      </w:r>
      <w:r w:rsidRPr="00A5297C">
        <w:rPr>
          <w:rFonts w:cstheme="minorHAnsi"/>
        </w:rPr>
        <w:t>table 4b)</w:t>
      </w:r>
      <w:r w:rsidR="007E1FA2">
        <w:rPr>
          <w:rFonts w:cstheme="minorHAnsi"/>
        </w:rPr>
        <w:t>.</w:t>
      </w:r>
    </w:p>
    <w:p w14:paraId="04051DDA" w14:textId="77777777" w:rsidR="005A0632" w:rsidRPr="00640835" w:rsidRDefault="005A0632" w:rsidP="005A0632">
      <w:pPr>
        <w:spacing w:line="480" w:lineRule="auto"/>
        <w:ind w:firstLine="720"/>
        <w:rPr>
          <w:rFonts w:cstheme="minorHAnsi"/>
          <w:color w:val="333333"/>
        </w:rPr>
      </w:pPr>
    </w:p>
    <w:p w14:paraId="5356DCBB" w14:textId="38FAAC97" w:rsidR="005A0632" w:rsidRPr="00640835" w:rsidRDefault="005A0632" w:rsidP="005A0632">
      <w:pPr>
        <w:spacing w:line="480" w:lineRule="auto"/>
        <w:rPr>
          <w:rFonts w:cstheme="minorHAnsi"/>
          <w:b/>
          <w:color w:val="333333"/>
        </w:rPr>
      </w:pPr>
      <w:r w:rsidRPr="00640835">
        <w:rPr>
          <w:rFonts w:cstheme="minorHAnsi"/>
          <w:color w:val="333333"/>
        </w:rPr>
        <w:t>Logistic regression identified age per 10 years</w:t>
      </w:r>
      <w:r w:rsidR="009F496D">
        <w:rPr>
          <w:rFonts w:cstheme="minorHAnsi"/>
          <w:color w:val="333333"/>
        </w:rPr>
        <w:t xml:space="preserve"> </w:t>
      </w:r>
      <w:r w:rsidRPr="00640835">
        <w:rPr>
          <w:rFonts w:cstheme="minorHAnsi"/>
          <w:color w:val="333333"/>
        </w:rPr>
        <w:t>(OR 1.61, 95% CI 1.58 to 1.63), male gender (OR 1.16, 95% CI 1.12 to 1.21), LOS (OR 1.054, 95% CI 1.051 to 1.057), atrial fibrillation/flutter (OR 1.05, 95% CI 1.01 to 1.10), anemia (OR 1.32, 95% CI 1.26 to 1.39), history of AMI (OR 1.22, 95% CI 1.15 to 1.30), COPD (OR 1.30, 95% CI 1.24 to 1.36), CKD (OR 1.40, 95% CI 1.30 to 1.51), hypertension (OR 1.16, 95% CI 1.11 to 1.22), stroke (OR 1.52, 95% CI 1.20 to 1.34), Parkinson’s disease (OR 1.37, 95% CI 1.20 to 1.57),   as importan</w:t>
      </w:r>
      <w:bookmarkStart w:id="111" w:name="_GoBack"/>
      <w:bookmarkEnd w:id="111"/>
      <w:r w:rsidRPr="00640835">
        <w:rPr>
          <w:rFonts w:cstheme="minorHAnsi"/>
          <w:color w:val="333333"/>
        </w:rPr>
        <w:t>t predictors of all-cause mortality at 1-year</w:t>
      </w:r>
      <w:r w:rsidRPr="00A7519B">
        <w:rPr>
          <w:rFonts w:cstheme="minorHAnsi"/>
          <w:color w:val="333333"/>
        </w:rPr>
        <w:t xml:space="preserve"> </w:t>
      </w:r>
      <w:r w:rsidR="009F496D">
        <w:rPr>
          <w:rFonts w:cstheme="minorHAnsi"/>
          <w:color w:val="333333"/>
        </w:rPr>
        <w:t>(</w:t>
      </w:r>
      <w:r w:rsidRPr="00A7519B">
        <w:rPr>
          <w:rFonts w:cstheme="minorHAnsi"/>
          <w:color w:val="333333"/>
        </w:rPr>
        <w:t xml:space="preserve">p&lt;0.001 for </w:t>
      </w:r>
      <w:r w:rsidRPr="009F496D">
        <w:rPr>
          <w:rFonts w:cstheme="minorHAnsi"/>
        </w:rPr>
        <w:t>all</w:t>
      </w:r>
      <w:r w:rsidR="009F496D">
        <w:rPr>
          <w:rFonts w:cstheme="minorHAnsi"/>
        </w:rPr>
        <w:t xml:space="preserve">, </w:t>
      </w:r>
      <w:r w:rsidRPr="009F496D">
        <w:rPr>
          <w:rFonts w:cstheme="minorHAnsi"/>
        </w:rPr>
        <w:t>table 4c).</w:t>
      </w:r>
    </w:p>
    <w:p w14:paraId="465ED60A" w14:textId="77777777" w:rsidR="005A0632" w:rsidRPr="00640835" w:rsidRDefault="005A0632" w:rsidP="005A0632">
      <w:pPr>
        <w:spacing w:line="480" w:lineRule="auto"/>
        <w:ind w:firstLine="720"/>
        <w:rPr>
          <w:rFonts w:cstheme="minorHAnsi"/>
          <w:color w:val="333333"/>
        </w:rPr>
      </w:pPr>
    </w:p>
    <w:p w14:paraId="6C2D9EE3" w14:textId="77777777" w:rsidR="00D6208D" w:rsidRDefault="005A0632" w:rsidP="005A0632">
      <w:pPr>
        <w:spacing w:line="480" w:lineRule="auto"/>
        <w:rPr>
          <w:rFonts w:cstheme="minorHAnsi"/>
        </w:rPr>
      </w:pPr>
      <w:r w:rsidRPr="00640835">
        <w:rPr>
          <w:rFonts w:cstheme="minorHAnsi"/>
          <w:color w:val="333333"/>
        </w:rPr>
        <w:t>Logistic regression identified age per 10 years</w:t>
      </w:r>
      <w:r w:rsidR="00D6208D">
        <w:rPr>
          <w:rFonts w:cstheme="minorHAnsi"/>
          <w:color w:val="333333"/>
        </w:rPr>
        <w:t xml:space="preserve"> </w:t>
      </w:r>
      <w:r w:rsidRPr="00640835">
        <w:rPr>
          <w:rFonts w:cstheme="minorHAnsi"/>
          <w:color w:val="333333"/>
        </w:rPr>
        <w:t>(OR 1.53, 95% CI 1.49 to 1.57), male gender (OR 1.17, 95% CI 1.11 to 1.23), LOS (OR 1.029, 95% CI 1.026 to 1.033), anemia (OR 1.16, 95% CI 1.09 to 1.24), history of AMI (OR 1.32, 95% CI 1.22 to 1.44), COPD (OR 1.14, 95% CI 1.07 to 1.22), hypertension (OR 1.17, 95% CI 1.10 to 1.24), stroke (OR 1.75, 95% CI 1.31 to 2.35), non-teaching hospital (OR 1.12, 95% CI 1.05 to 1.19),</w:t>
      </w:r>
      <w:r>
        <w:rPr>
          <w:rFonts w:cstheme="minorHAnsi"/>
          <w:color w:val="333333"/>
        </w:rPr>
        <w:t xml:space="preserve"> </w:t>
      </w:r>
      <w:r w:rsidRPr="00640835">
        <w:rPr>
          <w:rFonts w:cstheme="minorHAnsi"/>
          <w:color w:val="333333"/>
        </w:rPr>
        <w:t>as important predictors of CV mortality at 1-year</w:t>
      </w:r>
      <w:r w:rsidRPr="00A7519B">
        <w:rPr>
          <w:rFonts w:cstheme="minorHAnsi"/>
          <w:color w:val="333333"/>
        </w:rPr>
        <w:t xml:space="preserve">, </w:t>
      </w:r>
      <w:r w:rsidR="00D6208D">
        <w:rPr>
          <w:rFonts w:cstheme="minorHAnsi"/>
          <w:color w:val="333333"/>
        </w:rPr>
        <w:t>(</w:t>
      </w:r>
      <w:r w:rsidRPr="00A7519B">
        <w:rPr>
          <w:rFonts w:cstheme="minorHAnsi"/>
          <w:color w:val="333333"/>
        </w:rPr>
        <w:t xml:space="preserve">p&lt;0.001 for </w:t>
      </w:r>
      <w:r w:rsidRPr="00D6208D">
        <w:rPr>
          <w:rFonts w:cstheme="minorHAnsi"/>
        </w:rPr>
        <w:t>all</w:t>
      </w:r>
      <w:r w:rsidR="00D6208D">
        <w:rPr>
          <w:rFonts w:cstheme="minorHAnsi"/>
        </w:rPr>
        <w:t xml:space="preserve">, </w:t>
      </w:r>
      <w:r w:rsidRPr="00D6208D">
        <w:rPr>
          <w:rFonts w:cstheme="minorHAnsi"/>
        </w:rPr>
        <w:t xml:space="preserve">Table 4d). </w:t>
      </w:r>
    </w:p>
    <w:p w14:paraId="73B1C63B" w14:textId="77777777" w:rsidR="00D6208D" w:rsidRDefault="00D6208D" w:rsidP="005A0632">
      <w:pPr>
        <w:spacing w:line="480" w:lineRule="auto"/>
        <w:rPr>
          <w:rFonts w:cstheme="minorHAnsi"/>
        </w:rPr>
      </w:pPr>
    </w:p>
    <w:p w14:paraId="3F460AE2" w14:textId="6AB71A80" w:rsidR="005A0632" w:rsidRPr="00640835" w:rsidRDefault="005A0632" w:rsidP="005A0632">
      <w:pPr>
        <w:spacing w:line="480" w:lineRule="auto"/>
        <w:rPr>
          <w:rFonts w:cstheme="minorHAnsi"/>
          <w:b/>
          <w:color w:val="333333"/>
        </w:rPr>
      </w:pPr>
      <w:r>
        <w:rPr>
          <w:bCs/>
          <w:iCs/>
        </w:rPr>
        <w:t>The most common causes</w:t>
      </w:r>
      <w:r w:rsidR="00D6208D">
        <w:rPr>
          <w:bCs/>
          <w:iCs/>
        </w:rPr>
        <w:t xml:space="preserve"> of readmission at 1-year</w:t>
      </w:r>
      <w:r>
        <w:rPr>
          <w:bCs/>
          <w:iCs/>
        </w:rPr>
        <w:t>, with a frequency of more than 1%, are listed in Table. 5). These readmissions were aggregated clinically into ten categories (Table. 6).</w:t>
      </w:r>
    </w:p>
    <w:p w14:paraId="7D1C645A" w14:textId="77777777" w:rsidR="005A0632" w:rsidRPr="00640835" w:rsidRDefault="005A0632" w:rsidP="005A0632">
      <w:pPr>
        <w:spacing w:line="480" w:lineRule="auto"/>
        <w:ind w:firstLine="720"/>
        <w:rPr>
          <w:rFonts w:cstheme="minorHAnsi"/>
          <w:color w:val="333333"/>
        </w:rPr>
      </w:pPr>
    </w:p>
    <w:p w14:paraId="4542D23F" w14:textId="2B62F78A" w:rsidR="005A0632" w:rsidRDefault="005A0632" w:rsidP="005A0632">
      <w:pPr>
        <w:spacing w:line="480" w:lineRule="auto"/>
        <w:rPr>
          <w:rFonts w:cstheme="minorHAnsi"/>
          <w:color w:val="333333"/>
        </w:rPr>
      </w:pPr>
      <w:del w:id="112" w:author="Davit Sargsyan" w:date="2019-06-20T22:12:00Z">
        <w:r w:rsidRPr="00640835" w:rsidDel="0040508C">
          <w:rPr>
            <w:rFonts w:cstheme="minorHAnsi"/>
            <w:color w:val="333333"/>
          </w:rPr>
          <w:lastRenderedPageBreak/>
          <w:delText xml:space="preserve">The rate of </w:delText>
        </w:r>
        <w:r w:rsidDel="0040508C">
          <w:rPr>
            <w:rFonts w:cstheme="minorHAnsi"/>
            <w:color w:val="333333"/>
          </w:rPr>
          <w:delText xml:space="preserve">first admissions for HF decreased significantly by </w:delText>
        </w:r>
        <w:r w:rsidRPr="006E7137" w:rsidDel="0040508C">
          <w:rPr>
            <w:rFonts w:cstheme="minorHAnsi"/>
            <w:color w:val="333333"/>
            <w:highlight w:val="yellow"/>
          </w:rPr>
          <w:delText>XX%</w:delText>
        </w:r>
        <w:r w:rsidDel="0040508C">
          <w:rPr>
            <w:rFonts w:cstheme="minorHAnsi"/>
            <w:color w:val="333333"/>
          </w:rPr>
          <w:delText xml:space="preserve"> (</w:delText>
        </w:r>
        <w:r w:rsidRPr="00A7519B" w:rsidDel="0040508C">
          <w:rPr>
            <w:rFonts w:cstheme="minorHAnsi"/>
            <w:color w:val="333333"/>
            <w:highlight w:val="yellow"/>
          </w:rPr>
          <w:delText>about 150 cases</w:delText>
        </w:r>
        <w:r w:rsidDel="0040508C">
          <w:rPr>
            <w:rFonts w:cstheme="minorHAnsi"/>
            <w:color w:val="333333"/>
          </w:rPr>
          <w:delText xml:space="preserve">) per year and </w:delText>
        </w:r>
        <w:r w:rsidRPr="00640835" w:rsidDel="0040508C">
          <w:rPr>
            <w:rFonts w:cstheme="minorHAnsi"/>
            <w:color w:val="333333"/>
          </w:rPr>
          <w:delText>all</w:delText>
        </w:r>
      </w:del>
      <w:ins w:id="113" w:author="Davit Sargsyan" w:date="2019-06-20T22:12:00Z">
        <w:r w:rsidR="0040508C">
          <w:rPr>
            <w:rFonts w:cstheme="minorHAnsi"/>
            <w:color w:val="333333"/>
          </w:rPr>
          <w:t>All</w:t>
        </w:r>
      </w:ins>
      <w:r w:rsidRPr="00640835">
        <w:rPr>
          <w:rFonts w:cstheme="minorHAnsi"/>
          <w:color w:val="333333"/>
        </w:rPr>
        <w:t>-cause readmissions increased significantly during the period of observation, on average by 0.7% per year (p&lt;0.001)</w:t>
      </w:r>
      <w:ins w:id="114" w:author="Davit Sargsyan" w:date="2019-06-20T22:12:00Z">
        <w:r w:rsidR="0040508C">
          <w:rPr>
            <w:rFonts w:cstheme="minorHAnsi"/>
            <w:color w:val="333333"/>
          </w:rPr>
          <w:t>,</w:t>
        </w:r>
      </w:ins>
      <w:r w:rsidR="00DB12B7">
        <w:rPr>
          <w:rFonts w:cstheme="minorHAnsi"/>
          <w:color w:val="333333"/>
        </w:rPr>
        <w:t xml:space="preserve"> and readmissions for HF</w:t>
      </w:r>
      <w:r w:rsidRPr="00640835">
        <w:rPr>
          <w:rFonts w:cstheme="minorHAnsi"/>
          <w:color w:val="333333"/>
        </w:rPr>
        <w:t xml:space="preserve"> increase</w:t>
      </w:r>
      <w:r w:rsidR="00DB12B7">
        <w:rPr>
          <w:rFonts w:cstheme="minorHAnsi"/>
          <w:color w:val="333333"/>
        </w:rPr>
        <w:t>d</w:t>
      </w:r>
      <w:r w:rsidRPr="00640835">
        <w:rPr>
          <w:rFonts w:cstheme="minorHAnsi"/>
          <w:color w:val="333333"/>
        </w:rPr>
        <w:t xml:space="preserve"> </w:t>
      </w:r>
      <w:ins w:id="115" w:author="Davit Sargsyan" w:date="2019-06-20T22:12:00Z">
        <w:r w:rsidR="0040508C" w:rsidRPr="00640835">
          <w:rPr>
            <w:rFonts w:cstheme="minorHAnsi"/>
            <w:color w:val="333333"/>
          </w:rPr>
          <w:t xml:space="preserve">on average </w:t>
        </w:r>
      </w:ins>
      <w:r w:rsidRPr="00640835">
        <w:rPr>
          <w:rFonts w:cstheme="minorHAnsi"/>
          <w:color w:val="333333"/>
        </w:rPr>
        <w:t xml:space="preserve">by 0.1% per year </w:t>
      </w:r>
      <w:del w:id="116" w:author="Davit Sargsyan" w:date="2019-06-20T22:12:00Z">
        <w:r w:rsidRPr="00640835" w:rsidDel="0040508C">
          <w:rPr>
            <w:rFonts w:cstheme="minorHAnsi"/>
            <w:color w:val="333333"/>
          </w:rPr>
          <w:delText xml:space="preserve">on average </w:delText>
        </w:r>
      </w:del>
      <w:r w:rsidRPr="00DB12B7">
        <w:rPr>
          <w:rFonts w:cstheme="minorHAnsi"/>
          <w:color w:val="333333"/>
          <w:highlight w:val="yellow"/>
        </w:rPr>
        <w:t>(p=0.08).</w:t>
      </w:r>
      <w:r w:rsidRPr="00640835">
        <w:rPr>
          <w:rFonts w:cstheme="minorHAnsi"/>
          <w:color w:val="333333"/>
        </w:rPr>
        <w:t xml:space="preserve"> </w:t>
      </w:r>
      <w:r>
        <w:rPr>
          <w:rFonts w:cstheme="minorHAnsi"/>
          <w:color w:val="333333"/>
        </w:rPr>
        <w:t>T</w:t>
      </w:r>
      <w:r w:rsidRPr="00640835">
        <w:rPr>
          <w:rFonts w:cstheme="minorHAnsi"/>
          <w:color w:val="333333"/>
        </w:rPr>
        <w:t xml:space="preserve">here </w:t>
      </w:r>
      <w:del w:id="117" w:author="Davit Sargsyan" w:date="2019-06-20T22:13:00Z">
        <w:r w:rsidRPr="00640835" w:rsidDel="0040508C">
          <w:rPr>
            <w:rFonts w:cstheme="minorHAnsi"/>
            <w:color w:val="333333"/>
          </w:rPr>
          <w:delText xml:space="preserve">was </w:delText>
        </w:r>
      </w:del>
      <w:ins w:id="118" w:author="Davit Sargsyan" w:date="2019-06-20T22:13:00Z">
        <w:r w:rsidR="0040508C">
          <w:rPr>
            <w:rFonts w:cstheme="minorHAnsi"/>
            <w:color w:val="333333"/>
          </w:rPr>
          <w:t>were</w:t>
        </w:r>
        <w:r w:rsidR="0040508C" w:rsidRPr="00640835">
          <w:rPr>
            <w:rFonts w:cstheme="minorHAnsi"/>
            <w:color w:val="333333"/>
          </w:rPr>
          <w:t xml:space="preserve"> </w:t>
        </w:r>
      </w:ins>
      <w:r w:rsidRPr="00640835">
        <w:rPr>
          <w:rFonts w:cstheme="minorHAnsi"/>
          <w:color w:val="333333"/>
        </w:rPr>
        <w:t>no significant trend</w:t>
      </w:r>
      <w:ins w:id="119" w:author="Davit Sargsyan" w:date="2019-06-20T22:13:00Z">
        <w:r w:rsidR="0040508C">
          <w:rPr>
            <w:rFonts w:cstheme="minorHAnsi"/>
            <w:color w:val="333333"/>
          </w:rPr>
          <w:t>s</w:t>
        </w:r>
      </w:ins>
      <w:r>
        <w:rPr>
          <w:rFonts w:cstheme="minorHAnsi"/>
          <w:color w:val="333333"/>
        </w:rPr>
        <w:t xml:space="preserve"> f</w:t>
      </w:r>
      <w:r w:rsidRPr="00640835">
        <w:rPr>
          <w:rFonts w:cstheme="minorHAnsi"/>
          <w:color w:val="333333"/>
        </w:rPr>
        <w:t xml:space="preserve">or all-cause and CV </w:t>
      </w:r>
      <w:del w:id="120" w:author="Davit Sargsyan" w:date="2019-06-20T22:13:00Z">
        <w:r w:rsidRPr="00640835" w:rsidDel="0040508C">
          <w:rPr>
            <w:rFonts w:cstheme="minorHAnsi"/>
            <w:color w:val="333333"/>
          </w:rPr>
          <w:delText>death</w:delText>
        </w:r>
        <w:r w:rsidDel="0040508C">
          <w:rPr>
            <w:rFonts w:cstheme="minorHAnsi"/>
            <w:color w:val="333333"/>
          </w:rPr>
          <w:delText>.</w:delText>
        </w:r>
      </w:del>
      <w:ins w:id="121" w:author="Davit Sargsyan" w:date="2019-06-20T22:13:00Z">
        <w:r w:rsidR="0040508C">
          <w:rPr>
            <w:rFonts w:cstheme="minorHAnsi"/>
            <w:color w:val="333333"/>
          </w:rPr>
          <w:t>mortality.</w:t>
        </w:r>
      </w:ins>
    </w:p>
    <w:p w14:paraId="2F8896FA" w14:textId="77777777" w:rsidR="005A0632" w:rsidRPr="00640835" w:rsidRDefault="005A0632" w:rsidP="005A0632">
      <w:pPr>
        <w:spacing w:line="480" w:lineRule="auto"/>
        <w:rPr>
          <w:rFonts w:cstheme="minorHAnsi"/>
          <w:b/>
          <w:color w:val="FF0000"/>
        </w:rPr>
      </w:pPr>
    </w:p>
    <w:p w14:paraId="2614B15D" w14:textId="77777777" w:rsidR="005A0632" w:rsidRPr="006E7137" w:rsidRDefault="005A0632" w:rsidP="005A0632">
      <w:pPr>
        <w:spacing w:line="480" w:lineRule="auto"/>
        <w:rPr>
          <w:b/>
          <w:color w:val="4472C4" w:themeColor="accent1"/>
          <w:shd w:val="clear" w:color="auto" w:fill="FFFFFF"/>
        </w:rPr>
      </w:pPr>
      <w:r>
        <w:rPr>
          <w:b/>
          <w:color w:val="000000"/>
          <w:shd w:val="clear" w:color="auto" w:fill="FFFFFF"/>
        </w:rPr>
        <w:t>All-cause mortality of patients who were readmitted compared to those who were not readmitted</w:t>
      </w:r>
    </w:p>
    <w:p w14:paraId="58CC73D2" w14:textId="5B045FA8" w:rsidR="005A0632" w:rsidRPr="00640835" w:rsidRDefault="005A0632" w:rsidP="003A4615">
      <w:pPr>
        <w:spacing w:line="480" w:lineRule="auto"/>
        <w:rPr>
          <w:rFonts w:cstheme="minorHAnsi"/>
          <w:color w:val="333333"/>
        </w:rPr>
      </w:pPr>
      <w:r>
        <w:rPr>
          <w:rFonts w:cstheme="minorHAnsi"/>
          <w:color w:val="333333"/>
        </w:rPr>
        <w:t xml:space="preserve">   Characteristics of patients readmitted compared to those not readmitted are shown in Table 7 </w:t>
      </w:r>
      <w:r w:rsidRPr="00A126CA">
        <w:rPr>
          <w:rFonts w:cstheme="minorHAnsi"/>
          <w:color w:val="333333"/>
          <w:highlight w:val="yellow"/>
        </w:rPr>
        <w:t>(Davit to produce).</w:t>
      </w:r>
      <w:r>
        <w:rPr>
          <w:rFonts w:cstheme="minorHAnsi"/>
          <w:color w:val="333333"/>
        </w:rPr>
        <w:t xml:space="preserve"> </w:t>
      </w:r>
      <w:r>
        <w:rPr>
          <w:bCs/>
          <w:iCs/>
        </w:rPr>
        <w:t xml:space="preserve"> All-cause mortality of patients who were readmitted compared to those who were not readmitted are shown in table 8 </w:t>
      </w:r>
      <w:r w:rsidRPr="00A126CA">
        <w:rPr>
          <w:rFonts w:cstheme="minorHAnsi"/>
          <w:color w:val="333333"/>
          <w:highlight w:val="yellow"/>
        </w:rPr>
        <w:t>(Davit to produce)</w:t>
      </w:r>
      <w:r>
        <w:rPr>
          <w:bCs/>
          <w:iCs/>
        </w:rPr>
        <w:t xml:space="preserve">.   Table 9 shows </w:t>
      </w:r>
      <w:r w:rsidRPr="00A126CA">
        <w:rPr>
          <w:rFonts w:cstheme="minorHAnsi"/>
          <w:color w:val="333333"/>
          <w:highlight w:val="yellow"/>
        </w:rPr>
        <w:t>(Davit to produce)</w:t>
      </w:r>
      <w:r>
        <w:rPr>
          <w:rFonts w:cstheme="minorHAnsi"/>
          <w:color w:val="333333"/>
        </w:rPr>
        <w:t xml:space="preserve"> the results of </w:t>
      </w:r>
      <w:r>
        <w:rPr>
          <w:bCs/>
          <w:iCs/>
        </w:rPr>
        <w:t xml:space="preserve">the differences in all-cause mortality using logistic regression adjusting for </w:t>
      </w:r>
      <w:r w:rsidR="00CE35F2">
        <w:rPr>
          <w:bCs/>
          <w:iCs/>
        </w:rPr>
        <w:t>the confounders</w:t>
      </w:r>
      <w:r>
        <w:rPr>
          <w:bCs/>
          <w:iCs/>
        </w:rPr>
        <w:t xml:space="preserve"> listed above. </w:t>
      </w:r>
    </w:p>
    <w:p w14:paraId="368423FE" w14:textId="77777777" w:rsidR="005A0632" w:rsidRPr="00C13C1F" w:rsidRDefault="005A0632" w:rsidP="005A0632">
      <w:pPr>
        <w:spacing w:line="480" w:lineRule="auto"/>
        <w:rPr>
          <w:b/>
          <w:bCs/>
          <w:sz w:val="32"/>
        </w:rPr>
      </w:pPr>
      <w:r w:rsidRPr="00C13C1F">
        <w:rPr>
          <w:b/>
          <w:bCs/>
          <w:sz w:val="32"/>
        </w:rPr>
        <w:t xml:space="preserve">Discussion </w:t>
      </w:r>
    </w:p>
    <w:p w14:paraId="572AD552" w14:textId="06806792" w:rsidR="00C03777" w:rsidRDefault="005A0632" w:rsidP="005A0632">
      <w:pPr>
        <w:spacing w:line="480" w:lineRule="auto"/>
        <w:rPr>
          <w:rFonts w:cstheme="minorHAnsi"/>
          <w:color w:val="333333"/>
        </w:rPr>
      </w:pPr>
      <w:r w:rsidRPr="00D32502">
        <w:rPr>
          <w:color w:val="000000"/>
          <w:shd w:val="clear" w:color="auto" w:fill="FFFFFF"/>
        </w:rPr>
        <w:t xml:space="preserve">This study shows that the number of patients admitted for the first time for HF as the reason of admission declined significantly during the period of observation, that </w:t>
      </w:r>
      <w:r>
        <w:rPr>
          <w:color w:val="000000"/>
          <w:shd w:val="clear" w:color="auto" w:fill="FFFFFF"/>
        </w:rPr>
        <w:t xml:space="preserve">half of these patients were readmitted within a year and that patients with longer </w:t>
      </w:r>
      <w:r w:rsidRPr="00640835">
        <w:rPr>
          <w:rFonts w:cstheme="minorHAnsi"/>
          <w:color w:val="333333"/>
        </w:rPr>
        <w:t>length of stay, anemia, CKD, COPD, diabetes, hypertension, hyperlipidemi</w:t>
      </w:r>
      <w:r>
        <w:rPr>
          <w:rFonts w:cstheme="minorHAnsi"/>
          <w:color w:val="333333"/>
        </w:rPr>
        <w:t>a</w:t>
      </w:r>
      <w:r w:rsidR="00170F6F">
        <w:rPr>
          <w:rFonts w:cstheme="minorHAnsi"/>
          <w:color w:val="333333"/>
        </w:rPr>
        <w:t xml:space="preserve"> were more likely to be readmitted.</w:t>
      </w:r>
      <w:r w:rsidR="00C03777">
        <w:rPr>
          <w:rFonts w:cstheme="minorHAnsi"/>
          <w:color w:val="333333"/>
        </w:rPr>
        <w:t xml:space="preserve"> The findings of </w:t>
      </w:r>
      <w:proofErr w:type="spellStart"/>
      <w:r w:rsidR="00C03777">
        <w:rPr>
          <w:rFonts w:cstheme="minorHAnsi"/>
          <w:color w:val="333333"/>
        </w:rPr>
        <w:t>Blecker</w:t>
      </w:r>
      <w:proofErr w:type="spellEnd"/>
      <w:r w:rsidR="00C03777">
        <w:rPr>
          <w:rFonts w:cstheme="minorHAnsi"/>
          <w:color w:val="333333"/>
        </w:rPr>
        <w:t xml:space="preserve"> and associates that patients with heart failure are often hospitalized for other causes have higher readmission rates and that risk adjusted readmission rates started declining after passage of the Affordable Care Act are in agreement with our results (</w:t>
      </w:r>
      <w:proofErr w:type="spellStart"/>
      <w:r w:rsidR="00C03777">
        <w:rPr>
          <w:rFonts w:cstheme="minorHAnsi"/>
          <w:color w:val="333333"/>
        </w:rPr>
        <w:t>Blecker</w:t>
      </w:r>
      <w:proofErr w:type="spellEnd"/>
      <w:r w:rsidR="00C03777">
        <w:rPr>
          <w:rFonts w:cstheme="minorHAnsi"/>
          <w:color w:val="333333"/>
        </w:rPr>
        <w:t xml:space="preserve"> 2019). </w:t>
      </w:r>
      <w:r w:rsidR="00BF2461">
        <w:rPr>
          <w:rFonts w:cstheme="minorHAnsi"/>
          <w:color w:val="333333"/>
        </w:rPr>
        <w:t xml:space="preserve">Bottle </w:t>
      </w:r>
      <w:r w:rsidR="00C03777">
        <w:rPr>
          <w:rFonts w:cstheme="minorHAnsi"/>
          <w:color w:val="333333"/>
        </w:rPr>
        <w:t xml:space="preserve">and associated reported that </w:t>
      </w:r>
      <w:r>
        <w:rPr>
          <w:rFonts w:cstheme="minorHAnsi"/>
          <w:color w:val="333333"/>
        </w:rPr>
        <w:t>HF, ischemic heart disease, cardiac dysrhythmias</w:t>
      </w:r>
      <w:r w:rsidR="00BF2461">
        <w:rPr>
          <w:rFonts w:cstheme="minorHAnsi"/>
          <w:color w:val="333333"/>
        </w:rPr>
        <w:t xml:space="preserve"> and diseases of the respiratory or genitourinary system</w:t>
      </w:r>
      <w:r w:rsidR="00C03777">
        <w:rPr>
          <w:rFonts w:cstheme="minorHAnsi"/>
          <w:color w:val="333333"/>
        </w:rPr>
        <w:t xml:space="preserve"> were common reasons for admission as was described in this paper. </w:t>
      </w:r>
    </w:p>
    <w:p w14:paraId="78D2287B" w14:textId="77777777" w:rsidR="001D510B" w:rsidRDefault="005A0632" w:rsidP="005A0632">
      <w:pPr>
        <w:spacing w:line="480" w:lineRule="auto"/>
        <w:rPr>
          <w:rFonts w:cstheme="minorHAnsi"/>
          <w:color w:val="333333"/>
        </w:rPr>
      </w:pPr>
      <w:r>
        <w:rPr>
          <w:rFonts w:cstheme="minorHAnsi"/>
          <w:color w:val="333333"/>
        </w:rPr>
        <w:lastRenderedPageBreak/>
        <w:t xml:space="preserve">There was no significant change in 1-year all-cause mortality during the period of observation. </w:t>
      </w:r>
      <w:r w:rsidRPr="00C03777">
        <w:rPr>
          <w:rFonts w:cstheme="minorHAnsi"/>
        </w:rPr>
        <w:t xml:space="preserve">However, patients who were readmitted had higher all-cause mortality than those who were not readmitted. </w:t>
      </w:r>
      <w:proofErr w:type="spellStart"/>
      <w:r w:rsidR="003C79B7">
        <w:rPr>
          <w:rFonts w:cstheme="minorHAnsi"/>
          <w:color w:val="333333"/>
        </w:rPr>
        <w:t>Ruigomez</w:t>
      </w:r>
      <w:proofErr w:type="spellEnd"/>
      <w:r w:rsidR="003C79B7">
        <w:rPr>
          <w:rFonts w:cstheme="minorHAnsi"/>
          <w:color w:val="333333"/>
        </w:rPr>
        <w:t>, reporting on 3516 patients in The Health Improvement Network Primary Care Data Base also found higher mortality rates among patients readmitted for heart failure (</w:t>
      </w:r>
      <w:proofErr w:type="spellStart"/>
      <w:r w:rsidR="003C79B7">
        <w:rPr>
          <w:rFonts w:cstheme="minorHAnsi"/>
          <w:color w:val="333333"/>
        </w:rPr>
        <w:t>Ruigomez</w:t>
      </w:r>
      <w:proofErr w:type="spellEnd"/>
      <w:r w:rsidR="003C79B7">
        <w:rPr>
          <w:rFonts w:cstheme="minorHAnsi"/>
          <w:color w:val="333333"/>
        </w:rPr>
        <w:t xml:space="preserve"> 2016). </w:t>
      </w:r>
      <w:r w:rsidR="008143FB">
        <w:rPr>
          <w:rFonts w:cstheme="minorHAnsi"/>
          <w:color w:val="333333"/>
        </w:rPr>
        <w:t xml:space="preserve"> </w:t>
      </w:r>
    </w:p>
    <w:p w14:paraId="5844E313" w14:textId="49D5F2F5" w:rsidR="003C79B7" w:rsidRDefault="001D510B" w:rsidP="005A0632">
      <w:pPr>
        <w:spacing w:line="480" w:lineRule="auto"/>
        <w:rPr>
          <w:rFonts w:cstheme="minorHAnsi"/>
          <w:color w:val="333333"/>
        </w:rPr>
      </w:pPr>
      <w:r>
        <w:rPr>
          <w:rFonts w:cstheme="minorHAnsi"/>
          <w:color w:val="333333"/>
        </w:rPr>
        <w:t xml:space="preserve"> </w:t>
      </w:r>
      <w:r w:rsidR="00C03777">
        <w:rPr>
          <w:rFonts w:cstheme="minorHAnsi"/>
          <w:color w:val="333333"/>
        </w:rPr>
        <w:t xml:space="preserve"> </w:t>
      </w:r>
      <w:proofErr w:type="spellStart"/>
      <w:r w:rsidR="000404FB">
        <w:rPr>
          <w:rFonts w:cstheme="minorHAnsi"/>
          <w:color w:val="333333"/>
        </w:rPr>
        <w:t>Wadhera</w:t>
      </w:r>
      <w:proofErr w:type="spellEnd"/>
      <w:r w:rsidR="000404FB">
        <w:rPr>
          <w:rFonts w:cstheme="minorHAnsi"/>
          <w:color w:val="333333"/>
        </w:rPr>
        <w:t xml:space="preserve"> and associates studying 7.9 million Medicare beneficiaries with heart failure, MI and pneumonia who were discharged alive found that readmission was associated with a significant increase of post discharge mortality at 30 days (</w:t>
      </w:r>
      <w:proofErr w:type="spellStart"/>
      <w:r w:rsidR="000404FB">
        <w:rPr>
          <w:rFonts w:cstheme="minorHAnsi"/>
          <w:color w:val="333333"/>
        </w:rPr>
        <w:t>Wadhera</w:t>
      </w:r>
      <w:proofErr w:type="spellEnd"/>
      <w:r w:rsidR="000404FB">
        <w:rPr>
          <w:rFonts w:cstheme="minorHAnsi"/>
          <w:color w:val="333333"/>
        </w:rPr>
        <w:t xml:space="preserve"> JAMA 2018).  In comparison, the present study </w:t>
      </w:r>
      <w:r>
        <w:rPr>
          <w:rFonts w:cstheme="minorHAnsi"/>
          <w:color w:val="333333"/>
        </w:rPr>
        <w:t xml:space="preserve">that </w:t>
      </w:r>
      <w:r w:rsidR="000404FB">
        <w:rPr>
          <w:rFonts w:cstheme="minorHAnsi"/>
          <w:color w:val="333333"/>
        </w:rPr>
        <w:t xml:space="preserve">examined data on all adults </w:t>
      </w:r>
      <w:r w:rsidR="000231C0">
        <w:rPr>
          <w:rFonts w:cstheme="minorHAnsi"/>
          <w:color w:val="333333"/>
        </w:rPr>
        <w:t xml:space="preserve">reported </w:t>
      </w:r>
      <w:r>
        <w:rPr>
          <w:rFonts w:cstheme="minorHAnsi"/>
          <w:color w:val="333333"/>
        </w:rPr>
        <w:t xml:space="preserve">increased </w:t>
      </w:r>
      <w:r w:rsidR="000231C0">
        <w:rPr>
          <w:rFonts w:cstheme="minorHAnsi"/>
          <w:color w:val="333333"/>
        </w:rPr>
        <w:t xml:space="preserve">mortality up to two years. </w:t>
      </w:r>
      <w:r>
        <w:rPr>
          <w:rFonts w:cstheme="minorHAnsi"/>
          <w:color w:val="333333"/>
        </w:rPr>
        <w:t>Congruent</w:t>
      </w:r>
      <w:r w:rsidR="003C79B7">
        <w:rPr>
          <w:rFonts w:cstheme="minorHAnsi"/>
          <w:color w:val="333333"/>
        </w:rPr>
        <w:t xml:space="preserve"> to our findings, JD Davis</w:t>
      </w:r>
      <w:r>
        <w:rPr>
          <w:rFonts w:cstheme="minorHAnsi"/>
          <w:color w:val="333333"/>
        </w:rPr>
        <w:t xml:space="preserve"> et al.</w:t>
      </w:r>
      <w:r w:rsidR="003C79B7">
        <w:rPr>
          <w:rFonts w:cstheme="minorHAnsi"/>
          <w:color w:val="333333"/>
        </w:rPr>
        <w:t xml:space="preserve">, in an all-payer analysis of HF hospitalization found that comorbidities similar to those reported in this paper were associated with higher rate of readmission up to 30 days (JD Davis 2016). </w:t>
      </w:r>
    </w:p>
    <w:p w14:paraId="3ACFEEA5" w14:textId="36325B9B" w:rsidR="005A0632" w:rsidRDefault="001D510B" w:rsidP="005A0632">
      <w:pPr>
        <w:spacing w:line="480" w:lineRule="auto"/>
        <w:rPr>
          <w:rFonts w:cstheme="minorHAnsi"/>
          <w:color w:val="333333"/>
        </w:rPr>
      </w:pPr>
      <w:r>
        <w:rPr>
          <w:rFonts w:cstheme="minorHAnsi"/>
          <w:color w:val="333333"/>
        </w:rPr>
        <w:t>In the present study LOS was associated with higher readmission for any-cause and all-cause mortality. This is similar to the results from H Khan and associates who reported i</w:t>
      </w:r>
      <w:r w:rsidR="00D04295">
        <w:rPr>
          <w:rFonts w:cstheme="minorHAnsi"/>
          <w:color w:val="333333"/>
        </w:rPr>
        <w:t>n a multinational cohort of hospitalized patients</w:t>
      </w:r>
      <w:r>
        <w:rPr>
          <w:rFonts w:cstheme="minorHAnsi"/>
          <w:color w:val="333333"/>
        </w:rPr>
        <w:t xml:space="preserve"> for</w:t>
      </w:r>
      <w:r w:rsidR="00D04295">
        <w:rPr>
          <w:rFonts w:cstheme="minorHAnsi"/>
          <w:color w:val="333333"/>
        </w:rPr>
        <w:t xml:space="preserve"> heart failure</w:t>
      </w:r>
      <w:r>
        <w:rPr>
          <w:rFonts w:cstheme="minorHAnsi"/>
          <w:color w:val="333333"/>
        </w:rPr>
        <w:t xml:space="preserve"> that </w:t>
      </w:r>
      <w:r w:rsidR="00D04295">
        <w:rPr>
          <w:rFonts w:cstheme="minorHAnsi"/>
          <w:color w:val="333333"/>
        </w:rPr>
        <w:t xml:space="preserve">longer </w:t>
      </w:r>
      <w:r>
        <w:rPr>
          <w:rFonts w:cstheme="minorHAnsi"/>
          <w:color w:val="333333"/>
        </w:rPr>
        <w:t xml:space="preserve">LOS </w:t>
      </w:r>
      <w:r w:rsidR="00D04295">
        <w:rPr>
          <w:rFonts w:cstheme="minorHAnsi"/>
          <w:color w:val="333333"/>
        </w:rPr>
        <w:t>was associated with higher risk of readmissions for HF and for</w:t>
      </w:r>
      <w:r>
        <w:rPr>
          <w:rFonts w:cstheme="minorHAnsi"/>
          <w:color w:val="333333"/>
        </w:rPr>
        <w:t xml:space="preserve"> </w:t>
      </w:r>
      <w:r w:rsidR="00D04295">
        <w:rPr>
          <w:rFonts w:cstheme="minorHAnsi"/>
          <w:color w:val="333333"/>
        </w:rPr>
        <w:t xml:space="preserve">readmissions </w:t>
      </w:r>
      <w:r>
        <w:rPr>
          <w:rFonts w:cstheme="minorHAnsi"/>
          <w:color w:val="333333"/>
        </w:rPr>
        <w:t xml:space="preserve">for any-cause </w:t>
      </w:r>
      <w:r w:rsidR="00D04295">
        <w:rPr>
          <w:rFonts w:cstheme="minorHAnsi"/>
          <w:color w:val="333333"/>
        </w:rPr>
        <w:t xml:space="preserve">(H Khan 2015).  Also, </w:t>
      </w:r>
      <w:proofErr w:type="spellStart"/>
      <w:r w:rsidR="00D04295">
        <w:rPr>
          <w:rFonts w:cstheme="minorHAnsi"/>
          <w:color w:val="333333"/>
        </w:rPr>
        <w:t>Fernande-Gasso</w:t>
      </w:r>
      <w:proofErr w:type="spellEnd"/>
      <w:r w:rsidR="00D04295">
        <w:rPr>
          <w:rFonts w:cstheme="minorHAnsi"/>
          <w:color w:val="333333"/>
        </w:rPr>
        <w:t xml:space="preserve"> reported that the </w:t>
      </w:r>
      <w:r w:rsidR="00CE35F2">
        <w:rPr>
          <w:rFonts w:cstheme="minorHAnsi"/>
          <w:color w:val="333333"/>
        </w:rPr>
        <w:t>30-day</w:t>
      </w:r>
      <w:r w:rsidR="00D04295">
        <w:rPr>
          <w:rFonts w:cstheme="minorHAnsi"/>
          <w:color w:val="333333"/>
        </w:rPr>
        <w:t xml:space="preserve"> readmission rate increased for HF and non-HF reasons</w:t>
      </w:r>
      <w:r w:rsidR="00D04295" w:rsidRPr="00D04295">
        <w:rPr>
          <w:rFonts w:cstheme="minorHAnsi"/>
          <w:color w:val="333333"/>
        </w:rPr>
        <w:t xml:space="preserve"> </w:t>
      </w:r>
      <w:r w:rsidR="00D04295">
        <w:rPr>
          <w:rFonts w:cstheme="minorHAnsi"/>
          <w:color w:val="333333"/>
        </w:rPr>
        <w:t>(</w:t>
      </w:r>
      <w:proofErr w:type="spellStart"/>
      <w:r w:rsidR="00D04295">
        <w:rPr>
          <w:rFonts w:cstheme="minorHAnsi"/>
          <w:color w:val="333333"/>
        </w:rPr>
        <w:t>Fernande-Gasso</w:t>
      </w:r>
      <w:proofErr w:type="spellEnd"/>
      <w:r w:rsidR="00D04295">
        <w:rPr>
          <w:rFonts w:cstheme="minorHAnsi"/>
          <w:color w:val="333333"/>
        </w:rPr>
        <w:t xml:space="preserve"> 2016).</w:t>
      </w:r>
      <w:r w:rsidR="008143FB">
        <w:rPr>
          <w:rFonts w:cstheme="minorHAnsi"/>
          <w:color w:val="333333"/>
        </w:rPr>
        <w:t xml:space="preserve">  </w:t>
      </w:r>
    </w:p>
    <w:p w14:paraId="05B43310" w14:textId="628D06C6" w:rsidR="00F73231" w:rsidRDefault="008776A3" w:rsidP="005A0632">
      <w:pPr>
        <w:spacing w:line="480" w:lineRule="auto"/>
      </w:pPr>
      <w:r>
        <w:t>An important</w:t>
      </w:r>
      <w:r w:rsidR="005A0632">
        <w:t xml:space="preserve"> limitation</w:t>
      </w:r>
      <w:r>
        <w:t xml:space="preserve"> of this study</w:t>
      </w:r>
      <w:r w:rsidR="005A0632">
        <w:t xml:space="preserve"> is that confounders </w:t>
      </w:r>
      <w:r>
        <w:t>such as</w:t>
      </w:r>
      <w:r w:rsidR="005A0632">
        <w:t xml:space="preserve"> clinical and laboratory </w:t>
      </w:r>
      <w:r>
        <w:t>data</w:t>
      </w:r>
      <w:r w:rsidR="005A0632">
        <w:t xml:space="preserve"> </w:t>
      </w:r>
      <w:r>
        <w:t>including</w:t>
      </w:r>
      <w:r w:rsidR="005A0632">
        <w:t xml:space="preserve"> hemodynamic status, </w:t>
      </w:r>
      <w:r>
        <w:t>left ventricular function and physical findings</w:t>
      </w:r>
      <w:r w:rsidR="005A0632">
        <w:t xml:space="preserve"> </w:t>
      </w:r>
      <w:r>
        <w:t xml:space="preserve">are not included in the data </w:t>
      </w:r>
      <w:r w:rsidR="00B10E5E">
        <w:t>set</w:t>
      </w:r>
      <w:r w:rsidR="005A0632">
        <w:t xml:space="preserve">. </w:t>
      </w:r>
      <w:r w:rsidR="00FB4494">
        <w:t>Also</w:t>
      </w:r>
      <w:r w:rsidR="005A0632">
        <w:t xml:space="preserve">, information on </w:t>
      </w:r>
      <w:r>
        <w:t xml:space="preserve">medications used </w:t>
      </w:r>
      <w:r w:rsidR="005A0632">
        <w:t xml:space="preserve">during hospitalization or prescribed at discharge </w:t>
      </w:r>
      <w:r w:rsidR="00FB4494">
        <w:t>is</w:t>
      </w:r>
      <w:r w:rsidR="005A0632">
        <w:t xml:space="preserve"> </w:t>
      </w:r>
      <w:r w:rsidR="00FB4494">
        <w:t>missing</w:t>
      </w:r>
      <w:r w:rsidR="005A0632">
        <w:t xml:space="preserve">. </w:t>
      </w:r>
      <w:r w:rsidR="00FB4494">
        <w:t xml:space="preserve">It is possible that </w:t>
      </w:r>
      <w:r w:rsidR="005A0632">
        <w:t xml:space="preserve">different </w:t>
      </w:r>
      <w:r w:rsidR="00FB4494">
        <w:t>medication classes e.g.</w:t>
      </w:r>
      <w:r w:rsidR="005A0632">
        <w:t xml:space="preserve"> diuretics</w:t>
      </w:r>
      <w:r w:rsidR="00FB4494">
        <w:t>,</w:t>
      </w:r>
      <w:r w:rsidR="005A0632">
        <w:t xml:space="preserve"> b-blockers</w:t>
      </w:r>
      <w:r w:rsidR="00FB4494">
        <w:t>, or calcium channel blockers</w:t>
      </w:r>
      <w:r w:rsidR="005A0632">
        <w:t xml:space="preserve"> </w:t>
      </w:r>
      <w:r w:rsidR="00FB4494">
        <w:t>were associated with different</w:t>
      </w:r>
      <w:r w:rsidR="005A0632">
        <w:t xml:space="preserve"> rates of readmission</w:t>
      </w:r>
      <w:r w:rsidR="00FB4494">
        <w:t>.</w:t>
      </w:r>
      <w:r w:rsidR="005A0632">
        <w:t xml:space="preserve"> </w:t>
      </w:r>
      <w:r w:rsidR="00C7189B">
        <w:t xml:space="preserve">In addition the </w:t>
      </w:r>
      <w:r w:rsidR="00C7189B">
        <w:lastRenderedPageBreak/>
        <w:t>present study does not include information on h</w:t>
      </w:r>
      <w:r w:rsidR="002E1C5C">
        <w:t xml:space="preserve">ospital readmission reduction programs </w:t>
      </w:r>
      <w:r w:rsidR="00C7189B">
        <w:t xml:space="preserve">that </w:t>
      </w:r>
      <w:r w:rsidR="002E1C5C">
        <w:t xml:space="preserve">have been used throughout the US and have been associated with mixed results including decreased readmissions, cost savings and in some instances increased mortality (Bradley 201?, </w:t>
      </w:r>
      <w:proofErr w:type="spellStart"/>
      <w:r w:rsidR="002E1C5C">
        <w:t>Bilchick</w:t>
      </w:r>
      <w:proofErr w:type="spellEnd"/>
      <w:r w:rsidR="002E1C5C">
        <w:t xml:space="preserve"> 2019, Van Spall 2019</w:t>
      </w:r>
      <w:r w:rsidR="00D431DC">
        <w:t>, Gupta 2018</w:t>
      </w:r>
      <w:r w:rsidR="002E1C5C">
        <w:t>)</w:t>
      </w:r>
    </w:p>
    <w:p w14:paraId="3BA428A1" w14:textId="7D34A2FC" w:rsidR="00F73231" w:rsidRDefault="00F73231" w:rsidP="00F73231">
      <w:pPr>
        <w:spacing w:line="480" w:lineRule="auto"/>
      </w:pPr>
      <w:r w:rsidRPr="00F73231">
        <w:rPr>
          <w:rFonts w:cstheme="minorHAnsi"/>
          <w:color w:val="333333"/>
        </w:rPr>
        <w:t>However,</w:t>
      </w:r>
      <w:r>
        <w:rPr>
          <w:rFonts w:cstheme="minorHAnsi"/>
          <w:b/>
          <w:bCs/>
          <w:color w:val="333333"/>
        </w:rPr>
        <w:t xml:space="preserve"> </w:t>
      </w:r>
      <w:r>
        <w:rPr>
          <w:rFonts w:cstheme="minorHAnsi"/>
          <w:color w:val="333333"/>
        </w:rPr>
        <w:t>our study has significant strengths including that the</w:t>
      </w:r>
      <w:r>
        <w:t xml:space="preserve"> data are derived from a statewide data base spanning 15 years.  </w:t>
      </w:r>
      <w:r w:rsidR="00955FA6" w:rsidRPr="00640835">
        <w:rPr>
          <w:color w:val="000000"/>
          <w:shd w:val="clear" w:color="auto" w:fill="FFFFFF"/>
        </w:rPr>
        <w:t xml:space="preserve">The information </w:t>
      </w:r>
      <w:r w:rsidR="00955FA6">
        <w:rPr>
          <w:color w:val="000000"/>
          <w:shd w:val="clear" w:color="auto" w:fill="FFFFFF"/>
        </w:rPr>
        <w:t>in MIDAS</w:t>
      </w:r>
      <w:r w:rsidR="00C7189B">
        <w:rPr>
          <w:color w:val="000000"/>
          <w:shd w:val="clear" w:color="auto" w:fill="FFFFFF"/>
        </w:rPr>
        <w:t xml:space="preserve"> is</w:t>
      </w:r>
      <w:r w:rsidR="00955FA6" w:rsidRPr="00640835">
        <w:rPr>
          <w:color w:val="000000"/>
          <w:shd w:val="clear" w:color="auto" w:fill="FFFFFF"/>
        </w:rPr>
        <w:t xml:space="preserve"> correct for 98.8% for vital status at discharge, 99.7% for age, 99.3% for sex, 98.8% for race, 99.3% for length of hospital stay and 98.8% for procedures (</w:t>
      </w:r>
      <w:r w:rsidR="00955FA6">
        <w:rPr>
          <w:color w:val="000000"/>
          <w:shd w:val="clear" w:color="auto" w:fill="FFFFFF"/>
        </w:rPr>
        <w:t xml:space="preserve">Al </w:t>
      </w:r>
      <w:proofErr w:type="spellStart"/>
      <w:r w:rsidR="00955FA6">
        <w:rPr>
          <w:color w:val="000000"/>
          <w:shd w:val="clear" w:color="auto" w:fill="FFFFFF"/>
        </w:rPr>
        <w:t>Falluji</w:t>
      </w:r>
      <w:proofErr w:type="spellEnd"/>
      <w:r w:rsidR="00955FA6" w:rsidRPr="00640835">
        <w:rPr>
          <w:color w:val="000000"/>
          <w:shd w:val="clear" w:color="auto" w:fill="FFFFFF"/>
        </w:rPr>
        <w:t xml:space="preserve">). </w:t>
      </w:r>
      <w:r w:rsidR="00955FA6">
        <w:rPr>
          <w:rFonts w:cstheme="minorHAnsi"/>
          <w:color w:val="333333"/>
        </w:rPr>
        <w:t xml:space="preserve"> </w:t>
      </w:r>
      <w:r w:rsidR="00C7189B">
        <w:rPr>
          <w:rFonts w:cstheme="minorHAnsi"/>
          <w:color w:val="333333"/>
        </w:rPr>
        <w:t>Also, t</w:t>
      </w:r>
      <w:r w:rsidR="00955FA6">
        <w:rPr>
          <w:rFonts w:cstheme="minorHAnsi"/>
          <w:color w:val="333333"/>
        </w:rPr>
        <w:t xml:space="preserve">his New Jersey statewide data base represents a population </w:t>
      </w:r>
      <w:r w:rsidR="00CE35F2">
        <w:rPr>
          <w:rFonts w:cstheme="minorHAnsi"/>
          <w:color w:val="333333"/>
        </w:rPr>
        <w:t>of approximately</w:t>
      </w:r>
      <w:r w:rsidR="006E7034">
        <w:rPr>
          <w:rFonts w:cstheme="minorHAnsi"/>
          <w:color w:val="333333"/>
        </w:rPr>
        <w:t xml:space="preserve"> </w:t>
      </w:r>
      <w:r>
        <w:rPr>
          <w:rFonts w:cstheme="minorHAnsi"/>
          <w:color w:val="333333"/>
        </w:rPr>
        <w:t>9 million</w:t>
      </w:r>
      <w:r w:rsidR="00955FA6">
        <w:rPr>
          <w:rFonts w:cstheme="minorHAnsi"/>
          <w:color w:val="333333"/>
        </w:rPr>
        <w:t xml:space="preserve"> </w:t>
      </w:r>
      <w:r w:rsidR="00C7189B">
        <w:rPr>
          <w:rFonts w:cstheme="minorHAnsi"/>
          <w:color w:val="333333"/>
        </w:rPr>
        <w:t xml:space="preserve">residents </w:t>
      </w:r>
      <w:r w:rsidR="00955FA6">
        <w:rPr>
          <w:rFonts w:cstheme="minorHAnsi"/>
          <w:color w:val="333333"/>
        </w:rPr>
        <w:t xml:space="preserve">that has characteristics </w:t>
      </w:r>
      <w:r>
        <w:rPr>
          <w:rFonts w:cstheme="minorHAnsi"/>
          <w:color w:val="333333"/>
        </w:rPr>
        <w:t xml:space="preserve">similar </w:t>
      </w:r>
      <w:r w:rsidR="00955FA6">
        <w:rPr>
          <w:rFonts w:cstheme="minorHAnsi"/>
          <w:color w:val="333333"/>
        </w:rPr>
        <w:t>in ethnicity, age, household mean income and education as a whole</w:t>
      </w:r>
      <w:r w:rsidR="0007726A">
        <w:rPr>
          <w:rFonts w:cstheme="minorHAnsi"/>
          <w:color w:val="333333"/>
        </w:rPr>
        <w:t xml:space="preserve"> </w:t>
      </w:r>
      <w:r w:rsidR="0007726A" w:rsidRPr="00C7189B">
        <w:rPr>
          <w:rFonts w:cstheme="minorHAnsi"/>
          <w:color w:val="333333"/>
          <w:highlight w:val="yellow"/>
        </w:rPr>
        <w:t>(XYZ)</w:t>
      </w:r>
      <w:r w:rsidR="00955FA6" w:rsidRPr="00C7189B">
        <w:rPr>
          <w:rFonts w:cstheme="minorHAnsi"/>
          <w:color w:val="333333"/>
          <w:highlight w:val="yellow"/>
        </w:rPr>
        <w:t>.</w:t>
      </w:r>
      <w:r w:rsidR="006E7034">
        <w:rPr>
          <w:rFonts w:cstheme="minorHAnsi"/>
          <w:color w:val="333333"/>
        </w:rPr>
        <w:t xml:space="preserve">  </w:t>
      </w:r>
      <w:r>
        <w:rPr>
          <w:rFonts w:cstheme="minorHAnsi"/>
          <w:color w:val="333333"/>
        </w:rPr>
        <w:t>Moreover, health insurance coverage in NJ resembles that of the United States (</w:t>
      </w:r>
      <w:r>
        <w:t xml:space="preserve">Smith JC, </w:t>
      </w:r>
      <w:proofErr w:type="spellStart"/>
      <w:r>
        <w:t>Medalia</w:t>
      </w:r>
      <w:proofErr w:type="spellEnd"/>
      <w:r>
        <w:t xml:space="preserve"> C</w:t>
      </w:r>
      <w:r w:rsidR="00955FA6">
        <w:t>).</w:t>
      </w:r>
      <w:r>
        <w:t xml:space="preserve"> Health insurance coverage in the United States: 2014. 2015)</w:t>
      </w:r>
      <w:r>
        <w:rPr>
          <w:rFonts w:cstheme="minorHAnsi"/>
          <w:color w:val="333333"/>
        </w:rPr>
        <w:t xml:space="preserve">. </w:t>
      </w:r>
      <w:r w:rsidR="00C7189B">
        <w:t>Moreover</w:t>
      </w:r>
      <w:r>
        <w:t>,</w:t>
      </w:r>
      <w:r w:rsidRPr="00E03D0F">
        <w:t xml:space="preserve"> the large sample size that includes </w:t>
      </w:r>
      <w:r>
        <w:t>every</w:t>
      </w:r>
      <w:r w:rsidRPr="00E03D0F">
        <w:t xml:space="preserve"> patient admitted to a NJ acute care hospital over a 1</w:t>
      </w:r>
      <w:r>
        <w:t>5</w:t>
      </w:r>
      <w:r w:rsidRPr="00E03D0F">
        <w:t>-year period</w:t>
      </w:r>
      <w:r w:rsidR="00C7189B">
        <w:t xml:space="preserve"> for HF</w:t>
      </w:r>
      <w:r w:rsidR="00C2656C">
        <w:t xml:space="preserve"> in an unselected, unbiased population unlike registries gives additional credence to our conclusions</w:t>
      </w:r>
      <w:r w:rsidR="00955FA6">
        <w:t>.</w:t>
      </w:r>
    </w:p>
    <w:p w14:paraId="43D12F97" w14:textId="201D6B8B" w:rsidR="00955FA6" w:rsidRPr="00955FA6" w:rsidRDefault="00955FA6" w:rsidP="00955FA6">
      <w:pPr>
        <w:spacing w:line="480" w:lineRule="auto"/>
      </w:pPr>
      <w:r>
        <w:t>In summary,</w:t>
      </w:r>
      <w:r w:rsidRPr="00955FA6">
        <w:t xml:space="preserve"> </w:t>
      </w:r>
      <w:r>
        <w:t xml:space="preserve">this </w:t>
      </w:r>
      <w:r w:rsidRPr="00955FA6">
        <w:t xml:space="preserve">study </w:t>
      </w:r>
      <w:r>
        <w:t>that i</w:t>
      </w:r>
      <w:r w:rsidRPr="00955FA6">
        <w:t>ncludes 89,738</w:t>
      </w:r>
      <w:r w:rsidR="005307F3">
        <w:t xml:space="preserve"> </w:t>
      </w:r>
      <w:r w:rsidRPr="00955FA6">
        <w:t>patients who were discharged alive with a diagnosis of HF</w:t>
      </w:r>
      <w:r>
        <w:t xml:space="preserve"> between 2000 and 2014</w:t>
      </w:r>
      <w:r w:rsidRPr="00D32502">
        <w:rPr>
          <w:color w:val="000000"/>
          <w:shd w:val="clear" w:color="auto" w:fill="FFFFFF"/>
        </w:rPr>
        <w:t xml:space="preserve"> shows that the number of patients admitted for the first time for HF declined </w:t>
      </w:r>
      <w:r w:rsidR="00C2656C" w:rsidRPr="00D32502">
        <w:rPr>
          <w:color w:val="000000"/>
          <w:shd w:val="clear" w:color="auto" w:fill="FFFFFF"/>
        </w:rPr>
        <w:t>meaningfully</w:t>
      </w:r>
      <w:r w:rsidRPr="00D32502">
        <w:rPr>
          <w:color w:val="000000"/>
          <w:shd w:val="clear" w:color="auto" w:fill="FFFFFF"/>
        </w:rPr>
        <w:t xml:space="preserve"> during the period of observation, that </w:t>
      </w:r>
      <w:r>
        <w:rPr>
          <w:color w:val="000000"/>
          <w:shd w:val="clear" w:color="auto" w:fill="FFFFFF"/>
        </w:rPr>
        <w:t xml:space="preserve">half of these patients were readmitted within a year </w:t>
      </w:r>
      <w:r w:rsidR="006457D4" w:rsidRPr="00C2656C">
        <w:rPr>
          <w:color w:val="000000"/>
          <w:shd w:val="clear" w:color="auto" w:fill="FFFFFF"/>
        </w:rPr>
        <w:t>and that</w:t>
      </w:r>
      <w:r w:rsidR="005307F3" w:rsidRPr="00C2656C">
        <w:rPr>
          <w:rFonts w:cstheme="minorHAnsi"/>
          <w:color w:val="333333"/>
        </w:rPr>
        <w:t xml:space="preserve"> patients who were readmitted had higher all-cause mortality than those who were not readmitted.</w:t>
      </w:r>
    </w:p>
    <w:p w14:paraId="31A937DF" w14:textId="77777777" w:rsidR="00955FA6" w:rsidRDefault="00955FA6" w:rsidP="00F73231">
      <w:pPr>
        <w:spacing w:line="480" w:lineRule="auto"/>
      </w:pPr>
    </w:p>
    <w:p w14:paraId="512574A8" w14:textId="77777777" w:rsidR="00955FA6" w:rsidRDefault="00955FA6" w:rsidP="00F73231">
      <w:pPr>
        <w:spacing w:line="480" w:lineRule="auto"/>
      </w:pPr>
    </w:p>
    <w:p w14:paraId="7545FA82" w14:textId="049FE8D7" w:rsidR="005A0632" w:rsidRPr="00F73231" w:rsidRDefault="005A0632" w:rsidP="005A0632">
      <w:pPr>
        <w:spacing w:line="480" w:lineRule="auto"/>
      </w:pPr>
      <w:r w:rsidRPr="00640835">
        <w:rPr>
          <w:b/>
          <w:bCs/>
          <w:color w:val="000000"/>
          <w:shd w:val="clear" w:color="auto" w:fill="FFFFFF"/>
        </w:rPr>
        <w:br w:type="page"/>
      </w:r>
    </w:p>
    <w:p w14:paraId="18A83D79"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lastRenderedPageBreak/>
        <w:t>PERSPECTIVES</w:t>
      </w:r>
    </w:p>
    <w:p w14:paraId="094B0255"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t>COMPETENCY IN MEDICAL KNOWLEDGE:</w:t>
      </w:r>
    </w:p>
    <w:p w14:paraId="1DA53346" w14:textId="77777777" w:rsidR="005A0632" w:rsidRPr="00640835" w:rsidRDefault="005A0632" w:rsidP="005A0632">
      <w:pPr>
        <w:spacing w:line="480" w:lineRule="auto"/>
        <w:rPr>
          <w:b/>
          <w:bCs/>
          <w:color w:val="000000"/>
          <w:shd w:val="clear" w:color="auto" w:fill="FFFFFF"/>
        </w:rPr>
      </w:pPr>
    </w:p>
    <w:p w14:paraId="65ACC757"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t>TRANSLATIONAL OUTLOOK:</w:t>
      </w:r>
    </w:p>
    <w:p w14:paraId="30683650" w14:textId="77777777" w:rsidR="005A0632" w:rsidRPr="00640835" w:rsidRDefault="005A0632" w:rsidP="005A0632">
      <w:pPr>
        <w:spacing w:line="480" w:lineRule="auto"/>
        <w:rPr>
          <w:b/>
          <w:bCs/>
          <w:color w:val="000000"/>
          <w:shd w:val="clear" w:color="auto" w:fill="FFFFFF"/>
        </w:rPr>
      </w:pPr>
    </w:p>
    <w:p w14:paraId="28F86F82"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br w:type="page"/>
      </w:r>
    </w:p>
    <w:p w14:paraId="5DDA9CE6" w14:textId="77777777" w:rsidR="005A0632" w:rsidRPr="00640835" w:rsidRDefault="005A0632" w:rsidP="005A0632">
      <w:pPr>
        <w:spacing w:line="480" w:lineRule="auto"/>
        <w:rPr>
          <w:b/>
          <w:bCs/>
          <w:color w:val="000000"/>
          <w:shd w:val="clear" w:color="auto" w:fill="FFFFFF"/>
        </w:rPr>
      </w:pPr>
      <w:r w:rsidRPr="00640835">
        <w:rPr>
          <w:b/>
          <w:bCs/>
          <w:color w:val="000000"/>
          <w:shd w:val="clear" w:color="auto" w:fill="FFFFFF"/>
        </w:rPr>
        <w:lastRenderedPageBreak/>
        <w:t>REFERENCES</w:t>
      </w:r>
    </w:p>
    <w:p w14:paraId="26C2191E" w14:textId="41C47FBB" w:rsidR="005A0632"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de-DE"/>
        </w:rPr>
        <w:t>Hines</w:t>
      </w:r>
      <w:r>
        <w:rPr>
          <w:color w:val="000000"/>
          <w:sz w:val="24"/>
          <w:szCs w:val="24"/>
          <w:shd w:val="clear" w:color="auto" w:fill="FFFFFF"/>
          <w:lang w:val="de-DE"/>
        </w:rPr>
        <w:t xml:space="preserve"> AL</w:t>
      </w:r>
      <w:r w:rsidRPr="00640835">
        <w:rPr>
          <w:color w:val="000000"/>
          <w:sz w:val="24"/>
          <w:szCs w:val="24"/>
          <w:shd w:val="clear" w:color="auto" w:fill="FFFFFF"/>
          <w:lang w:val="de-DE"/>
        </w:rPr>
        <w:t>, Barrett</w:t>
      </w:r>
      <w:r>
        <w:rPr>
          <w:color w:val="000000"/>
          <w:sz w:val="24"/>
          <w:szCs w:val="24"/>
          <w:shd w:val="clear" w:color="auto" w:fill="FFFFFF"/>
          <w:lang w:val="de-DE"/>
        </w:rPr>
        <w:t xml:space="preserve"> ML</w:t>
      </w:r>
      <w:r w:rsidRPr="00640835">
        <w:rPr>
          <w:color w:val="000000"/>
          <w:sz w:val="24"/>
          <w:szCs w:val="24"/>
          <w:shd w:val="clear" w:color="auto" w:fill="FFFFFF"/>
          <w:lang w:val="de-DE"/>
        </w:rPr>
        <w:t>, Jiang</w:t>
      </w:r>
      <w:r>
        <w:rPr>
          <w:color w:val="000000"/>
          <w:sz w:val="24"/>
          <w:szCs w:val="24"/>
          <w:shd w:val="clear" w:color="auto" w:fill="FFFFFF"/>
          <w:lang w:val="de-DE"/>
        </w:rPr>
        <w:t xml:space="preserve"> HJ</w:t>
      </w:r>
      <w:r w:rsidRPr="00640835">
        <w:rPr>
          <w:color w:val="000000"/>
          <w:sz w:val="24"/>
          <w:szCs w:val="24"/>
          <w:shd w:val="clear" w:color="auto" w:fill="FFFFFF"/>
          <w:lang w:val="de-DE"/>
        </w:rPr>
        <w:t>, Steiner</w:t>
      </w:r>
      <w:r>
        <w:rPr>
          <w:color w:val="000000"/>
          <w:sz w:val="24"/>
          <w:szCs w:val="24"/>
          <w:shd w:val="clear" w:color="auto" w:fill="FFFFFF"/>
          <w:lang w:val="de-DE"/>
        </w:rPr>
        <w:t xml:space="preserve"> CA</w:t>
      </w:r>
      <w:r w:rsidRPr="00640835">
        <w:rPr>
          <w:color w:val="000000"/>
          <w:sz w:val="24"/>
          <w:szCs w:val="24"/>
          <w:shd w:val="clear" w:color="auto" w:fill="FFFFFF"/>
          <w:lang w:val="de-DE"/>
        </w:rPr>
        <w:t xml:space="preserve">. </w:t>
      </w:r>
      <w:r w:rsidRPr="00640835">
        <w:rPr>
          <w:color w:val="000000"/>
          <w:sz w:val="24"/>
          <w:szCs w:val="24"/>
          <w:shd w:val="clear" w:color="auto" w:fill="FFFFFF"/>
        </w:rPr>
        <w:t xml:space="preserve">Conditions </w:t>
      </w:r>
      <w:r>
        <w:rPr>
          <w:color w:val="000000"/>
          <w:sz w:val="24"/>
          <w:szCs w:val="24"/>
          <w:shd w:val="clear" w:color="auto" w:fill="FFFFFF"/>
        </w:rPr>
        <w:t>w</w:t>
      </w:r>
      <w:r w:rsidRPr="00640835">
        <w:rPr>
          <w:color w:val="000000"/>
          <w:sz w:val="24"/>
          <w:szCs w:val="24"/>
          <w:shd w:val="clear" w:color="auto" w:fill="FFFFFF"/>
        </w:rPr>
        <w:t xml:space="preserve">ith the </w:t>
      </w:r>
      <w:r>
        <w:rPr>
          <w:color w:val="000000"/>
          <w:sz w:val="24"/>
          <w:szCs w:val="24"/>
          <w:shd w:val="clear" w:color="auto" w:fill="FFFFFF"/>
        </w:rPr>
        <w:t>l</w:t>
      </w:r>
      <w:r w:rsidRPr="00640835">
        <w:rPr>
          <w:color w:val="000000"/>
          <w:sz w:val="24"/>
          <w:szCs w:val="24"/>
          <w:shd w:val="clear" w:color="auto" w:fill="FFFFFF"/>
        </w:rPr>
        <w:t xml:space="preserve">argest </w:t>
      </w:r>
      <w:r>
        <w:rPr>
          <w:color w:val="000000"/>
          <w:sz w:val="24"/>
          <w:szCs w:val="24"/>
          <w:shd w:val="clear" w:color="auto" w:fill="FFFFFF"/>
        </w:rPr>
        <w:t>n</w:t>
      </w:r>
      <w:r w:rsidRPr="00640835">
        <w:rPr>
          <w:color w:val="000000"/>
          <w:sz w:val="24"/>
          <w:szCs w:val="24"/>
          <w:shd w:val="clear" w:color="auto" w:fill="FFFFFF"/>
        </w:rPr>
        <w:t xml:space="preserve">umber of </w:t>
      </w:r>
      <w:r>
        <w:rPr>
          <w:color w:val="000000"/>
          <w:sz w:val="24"/>
          <w:szCs w:val="24"/>
          <w:shd w:val="clear" w:color="auto" w:fill="FFFFFF"/>
        </w:rPr>
        <w:t>a</w:t>
      </w:r>
      <w:r w:rsidRPr="00640835">
        <w:rPr>
          <w:color w:val="000000"/>
          <w:sz w:val="24"/>
          <w:szCs w:val="24"/>
          <w:shd w:val="clear" w:color="auto" w:fill="FFFFFF"/>
        </w:rPr>
        <w:t xml:space="preserve">dult </w:t>
      </w:r>
      <w:r>
        <w:rPr>
          <w:color w:val="000000"/>
          <w:sz w:val="24"/>
          <w:szCs w:val="24"/>
          <w:shd w:val="clear" w:color="auto" w:fill="FFFFFF"/>
        </w:rPr>
        <w:t>h</w:t>
      </w:r>
      <w:r w:rsidRPr="00640835">
        <w:rPr>
          <w:color w:val="000000"/>
          <w:sz w:val="24"/>
          <w:szCs w:val="24"/>
          <w:shd w:val="clear" w:color="auto" w:fill="FFFFFF"/>
        </w:rPr>
        <w:t xml:space="preserve">ospital </w:t>
      </w:r>
      <w:r>
        <w:rPr>
          <w:color w:val="000000"/>
          <w:sz w:val="24"/>
          <w:szCs w:val="24"/>
          <w:shd w:val="clear" w:color="auto" w:fill="FFFFFF"/>
        </w:rPr>
        <w:t>r</w:t>
      </w:r>
      <w:r w:rsidRPr="00640835">
        <w:rPr>
          <w:color w:val="000000"/>
          <w:sz w:val="24"/>
          <w:szCs w:val="24"/>
          <w:shd w:val="clear" w:color="auto" w:fill="FFFFFF"/>
        </w:rPr>
        <w:t xml:space="preserve">eadmissions by </w:t>
      </w:r>
      <w:r>
        <w:rPr>
          <w:color w:val="000000"/>
          <w:sz w:val="24"/>
          <w:szCs w:val="24"/>
          <w:shd w:val="clear" w:color="auto" w:fill="FFFFFF"/>
        </w:rPr>
        <w:t>p</w:t>
      </w:r>
      <w:r w:rsidRPr="00640835">
        <w:rPr>
          <w:color w:val="000000"/>
          <w:sz w:val="24"/>
          <w:szCs w:val="24"/>
          <w:shd w:val="clear" w:color="auto" w:fill="FFFFFF"/>
        </w:rPr>
        <w:t>ayer, 2011: Statistical Brief #172. Healthcare Cost and Utilization Project (HCUP) Statistical Briefs [Internet]. Rockville (MD): Agency for Healthcare Research and Quality (US); 2006-2014 Apr.</w:t>
      </w:r>
    </w:p>
    <w:p w14:paraId="2A650C71" w14:textId="6392FC40" w:rsidR="0015124E" w:rsidRPr="00640835" w:rsidRDefault="0015124E" w:rsidP="005A0632">
      <w:pPr>
        <w:pStyle w:val="ListParagraph"/>
        <w:numPr>
          <w:ilvl w:val="0"/>
          <w:numId w:val="1"/>
        </w:numPr>
        <w:spacing w:line="480" w:lineRule="auto"/>
        <w:rPr>
          <w:color w:val="000000"/>
          <w:sz w:val="24"/>
          <w:szCs w:val="24"/>
          <w:shd w:val="clear" w:color="auto" w:fill="FFFFFF"/>
        </w:rPr>
      </w:pPr>
      <w:proofErr w:type="spellStart"/>
      <w:r w:rsidRPr="0015124E">
        <w:rPr>
          <w:color w:val="000000"/>
          <w:sz w:val="24"/>
          <w:szCs w:val="24"/>
          <w:shd w:val="clear" w:color="auto" w:fill="FFFFFF"/>
        </w:rPr>
        <w:t>Gheorghiade</w:t>
      </w:r>
      <w:proofErr w:type="spellEnd"/>
      <w:r w:rsidRPr="0015124E">
        <w:rPr>
          <w:color w:val="000000"/>
          <w:sz w:val="24"/>
          <w:szCs w:val="24"/>
          <w:shd w:val="clear" w:color="auto" w:fill="FFFFFF"/>
        </w:rPr>
        <w:t xml:space="preserve"> M, </w:t>
      </w:r>
      <w:proofErr w:type="spellStart"/>
      <w:r w:rsidRPr="0015124E">
        <w:rPr>
          <w:color w:val="000000"/>
          <w:sz w:val="24"/>
          <w:szCs w:val="24"/>
          <w:shd w:val="clear" w:color="auto" w:fill="FFFFFF"/>
        </w:rPr>
        <w:t>Vaduganathan</w:t>
      </w:r>
      <w:proofErr w:type="spellEnd"/>
      <w:r w:rsidRPr="0015124E">
        <w:rPr>
          <w:color w:val="000000"/>
          <w:sz w:val="24"/>
          <w:szCs w:val="24"/>
          <w:shd w:val="clear" w:color="auto" w:fill="FFFFFF"/>
        </w:rPr>
        <w:t xml:space="preserve"> M, </w:t>
      </w:r>
      <w:proofErr w:type="spellStart"/>
      <w:r w:rsidRPr="0015124E">
        <w:rPr>
          <w:color w:val="000000"/>
          <w:sz w:val="24"/>
          <w:szCs w:val="24"/>
          <w:shd w:val="clear" w:color="auto" w:fill="FFFFFF"/>
        </w:rPr>
        <w:t>Fonarow</w:t>
      </w:r>
      <w:proofErr w:type="spellEnd"/>
      <w:r w:rsidRPr="0015124E">
        <w:rPr>
          <w:color w:val="000000"/>
          <w:sz w:val="24"/>
          <w:szCs w:val="24"/>
          <w:shd w:val="clear" w:color="auto" w:fill="FFFFFF"/>
        </w:rPr>
        <w:t xml:space="preserve"> GC, </w:t>
      </w:r>
      <w:proofErr w:type="spellStart"/>
      <w:r w:rsidRPr="0015124E">
        <w:rPr>
          <w:color w:val="000000"/>
          <w:sz w:val="24"/>
          <w:szCs w:val="24"/>
          <w:shd w:val="clear" w:color="auto" w:fill="FFFFFF"/>
        </w:rPr>
        <w:t>Bonow</w:t>
      </w:r>
      <w:proofErr w:type="spellEnd"/>
      <w:r w:rsidRPr="0015124E">
        <w:rPr>
          <w:color w:val="000000"/>
          <w:sz w:val="24"/>
          <w:szCs w:val="24"/>
          <w:shd w:val="clear" w:color="auto" w:fill="FFFFFF"/>
        </w:rPr>
        <w:t xml:space="preserve"> RO.</w:t>
      </w:r>
      <w:r>
        <w:rPr>
          <w:color w:val="000000"/>
          <w:sz w:val="24"/>
          <w:szCs w:val="24"/>
          <w:shd w:val="clear" w:color="auto" w:fill="FFFFFF"/>
        </w:rPr>
        <w:t xml:space="preserve"> </w:t>
      </w:r>
      <w:r w:rsidRPr="0015124E">
        <w:rPr>
          <w:color w:val="000000"/>
          <w:sz w:val="24"/>
          <w:szCs w:val="24"/>
          <w:shd w:val="clear" w:color="auto" w:fill="FFFFFF"/>
        </w:rPr>
        <w:t>Rehospitalization for heart failure: problems and perspectives.</w:t>
      </w:r>
      <w:r>
        <w:rPr>
          <w:color w:val="000000"/>
          <w:sz w:val="24"/>
          <w:szCs w:val="24"/>
          <w:shd w:val="clear" w:color="auto" w:fill="FFFFFF"/>
        </w:rPr>
        <w:t xml:space="preserve"> </w:t>
      </w:r>
      <w:r w:rsidRPr="0015124E">
        <w:rPr>
          <w:color w:val="000000"/>
          <w:sz w:val="24"/>
          <w:szCs w:val="24"/>
          <w:shd w:val="clear" w:color="auto" w:fill="FFFFFF"/>
        </w:rPr>
        <w:t xml:space="preserve">J Am </w:t>
      </w:r>
      <w:proofErr w:type="spellStart"/>
      <w:r w:rsidRPr="0015124E">
        <w:rPr>
          <w:color w:val="000000"/>
          <w:sz w:val="24"/>
          <w:szCs w:val="24"/>
          <w:shd w:val="clear" w:color="auto" w:fill="FFFFFF"/>
        </w:rPr>
        <w:t>Coll</w:t>
      </w:r>
      <w:proofErr w:type="spellEnd"/>
      <w:r w:rsidRPr="0015124E">
        <w:rPr>
          <w:color w:val="000000"/>
          <w:sz w:val="24"/>
          <w:szCs w:val="24"/>
          <w:shd w:val="clear" w:color="auto" w:fill="FFFFFF"/>
        </w:rPr>
        <w:t xml:space="preserve"> </w:t>
      </w:r>
      <w:proofErr w:type="spellStart"/>
      <w:r w:rsidRPr="0015124E">
        <w:rPr>
          <w:color w:val="000000"/>
          <w:sz w:val="24"/>
          <w:szCs w:val="24"/>
          <w:shd w:val="clear" w:color="auto" w:fill="FFFFFF"/>
        </w:rPr>
        <w:t>Cardiol</w:t>
      </w:r>
      <w:proofErr w:type="spellEnd"/>
      <w:r w:rsidRPr="0015124E">
        <w:rPr>
          <w:color w:val="000000"/>
          <w:sz w:val="24"/>
          <w:szCs w:val="24"/>
          <w:shd w:val="clear" w:color="auto" w:fill="FFFFFF"/>
        </w:rPr>
        <w:t>. 2013 Jan 29;61(4):391-403.</w:t>
      </w:r>
    </w:p>
    <w:p w14:paraId="7F4A6D82" w14:textId="77777777" w:rsidR="005A0632" w:rsidRPr="00640835"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fr-FR"/>
        </w:rPr>
        <w:t>Benjamin</w:t>
      </w:r>
      <w:r>
        <w:rPr>
          <w:color w:val="000000"/>
          <w:sz w:val="24"/>
          <w:szCs w:val="24"/>
          <w:shd w:val="clear" w:color="auto" w:fill="FFFFFF"/>
          <w:lang w:val="fr-FR"/>
        </w:rPr>
        <w:t xml:space="preserve"> EJ</w:t>
      </w:r>
      <w:r w:rsidRPr="00640835">
        <w:rPr>
          <w:color w:val="000000"/>
          <w:sz w:val="24"/>
          <w:szCs w:val="24"/>
          <w:shd w:val="clear" w:color="auto" w:fill="FFFFFF"/>
          <w:lang w:val="fr-FR"/>
        </w:rPr>
        <w:t xml:space="preserve">, </w:t>
      </w:r>
      <w:proofErr w:type="spellStart"/>
      <w:r w:rsidRPr="00640835">
        <w:rPr>
          <w:color w:val="000000"/>
          <w:sz w:val="24"/>
          <w:szCs w:val="24"/>
          <w:shd w:val="clear" w:color="auto" w:fill="FFFFFF"/>
          <w:lang w:val="fr-FR"/>
        </w:rPr>
        <w:t>Blaha</w:t>
      </w:r>
      <w:proofErr w:type="spellEnd"/>
      <w:r>
        <w:rPr>
          <w:color w:val="000000"/>
          <w:sz w:val="24"/>
          <w:szCs w:val="24"/>
          <w:shd w:val="clear" w:color="auto" w:fill="FFFFFF"/>
          <w:lang w:val="fr-FR"/>
        </w:rPr>
        <w:t xml:space="preserve"> MJ</w:t>
      </w:r>
      <w:r w:rsidRPr="00640835">
        <w:rPr>
          <w:color w:val="000000"/>
          <w:sz w:val="24"/>
          <w:szCs w:val="24"/>
          <w:shd w:val="clear" w:color="auto" w:fill="FFFFFF"/>
          <w:lang w:val="fr-FR"/>
        </w:rPr>
        <w:t xml:space="preserve">, </w:t>
      </w:r>
      <w:proofErr w:type="spellStart"/>
      <w:r w:rsidRPr="00640835">
        <w:rPr>
          <w:color w:val="000000"/>
          <w:sz w:val="24"/>
          <w:szCs w:val="24"/>
          <w:shd w:val="clear" w:color="auto" w:fill="FFFFFF"/>
          <w:lang w:val="fr-FR"/>
        </w:rPr>
        <w:t>Chiuve</w:t>
      </w:r>
      <w:proofErr w:type="spellEnd"/>
      <w:r>
        <w:rPr>
          <w:color w:val="000000"/>
          <w:sz w:val="24"/>
          <w:szCs w:val="24"/>
          <w:shd w:val="clear" w:color="auto" w:fill="FFFFFF"/>
          <w:lang w:val="fr-FR"/>
        </w:rPr>
        <w:t xml:space="preserve"> SE,</w:t>
      </w:r>
      <w:r w:rsidRPr="00640835">
        <w:rPr>
          <w:color w:val="000000"/>
          <w:sz w:val="24"/>
          <w:szCs w:val="24"/>
          <w:shd w:val="clear" w:color="auto" w:fill="FFFFFF"/>
          <w:lang w:val="fr-FR"/>
        </w:rPr>
        <w:t xml:space="preserve"> et al. </w:t>
      </w:r>
      <w:r w:rsidRPr="00640835">
        <w:rPr>
          <w:color w:val="000000"/>
          <w:sz w:val="24"/>
          <w:szCs w:val="24"/>
          <w:shd w:val="clear" w:color="auto" w:fill="FFFFFF"/>
        </w:rPr>
        <w:t xml:space="preserve">On behalf of the American Heart Association Statistics Committee and Stroke Statistics Subcommittee. Heart Disease and Stroke Statistics—2017 Update: A </w:t>
      </w:r>
      <w:r>
        <w:rPr>
          <w:color w:val="000000"/>
          <w:sz w:val="24"/>
          <w:szCs w:val="24"/>
          <w:shd w:val="clear" w:color="auto" w:fill="FFFFFF"/>
        </w:rPr>
        <w:t>r</w:t>
      </w:r>
      <w:r w:rsidRPr="00640835">
        <w:rPr>
          <w:color w:val="000000"/>
          <w:sz w:val="24"/>
          <w:szCs w:val="24"/>
          <w:shd w:val="clear" w:color="auto" w:fill="FFFFFF"/>
        </w:rPr>
        <w:t xml:space="preserve">eport </w:t>
      </w:r>
      <w:r>
        <w:rPr>
          <w:color w:val="000000"/>
          <w:sz w:val="24"/>
          <w:szCs w:val="24"/>
          <w:shd w:val="clear" w:color="auto" w:fill="FFFFFF"/>
        </w:rPr>
        <w:t>f</w:t>
      </w:r>
      <w:r w:rsidRPr="00640835">
        <w:rPr>
          <w:color w:val="000000"/>
          <w:sz w:val="24"/>
          <w:szCs w:val="24"/>
          <w:shd w:val="clear" w:color="auto" w:fill="FFFFFF"/>
        </w:rPr>
        <w:t>rom the American Heart Association. Circulation 2017</w:t>
      </w:r>
      <w:proofErr w:type="gramStart"/>
      <w:r w:rsidRPr="00640835">
        <w:rPr>
          <w:color w:val="000000"/>
          <w:sz w:val="24"/>
          <w:szCs w:val="24"/>
          <w:shd w:val="clear" w:color="auto" w:fill="FFFFFF"/>
        </w:rPr>
        <w:t>;135:e146</w:t>
      </w:r>
      <w:proofErr w:type="gramEnd"/>
      <w:r w:rsidRPr="00640835">
        <w:rPr>
          <w:color w:val="000000"/>
          <w:sz w:val="24"/>
          <w:szCs w:val="24"/>
          <w:shd w:val="clear" w:color="auto" w:fill="FFFFFF"/>
        </w:rPr>
        <w:t>–e603</w:t>
      </w:r>
      <w:r>
        <w:rPr>
          <w:color w:val="000000"/>
          <w:sz w:val="24"/>
          <w:szCs w:val="24"/>
          <w:shd w:val="clear" w:color="auto" w:fill="FFFFFF"/>
        </w:rPr>
        <w:t>.</w:t>
      </w:r>
    </w:p>
    <w:p w14:paraId="65581DB8" w14:textId="77777777" w:rsidR="005A0632" w:rsidRPr="00640835" w:rsidRDefault="005A0632" w:rsidP="005A0632">
      <w:pPr>
        <w:pStyle w:val="ListParagraph"/>
        <w:numPr>
          <w:ilvl w:val="0"/>
          <w:numId w:val="1"/>
        </w:numPr>
        <w:spacing w:line="480" w:lineRule="auto"/>
        <w:rPr>
          <w:color w:val="000000"/>
          <w:sz w:val="24"/>
          <w:szCs w:val="24"/>
          <w:shd w:val="clear" w:color="auto" w:fill="FFFFFF"/>
        </w:rPr>
      </w:pPr>
      <w:r w:rsidRPr="00640835">
        <w:rPr>
          <w:color w:val="000000"/>
          <w:sz w:val="24"/>
          <w:szCs w:val="24"/>
          <w:shd w:val="clear" w:color="auto" w:fill="FFFFFF"/>
          <w:lang w:val="de-DE"/>
        </w:rPr>
        <w:t>Heidenreich</w:t>
      </w:r>
      <w:r>
        <w:rPr>
          <w:color w:val="000000"/>
          <w:sz w:val="24"/>
          <w:szCs w:val="24"/>
          <w:shd w:val="clear" w:color="auto" w:fill="FFFFFF"/>
          <w:lang w:val="de-DE"/>
        </w:rPr>
        <w:t xml:space="preserve"> PA</w:t>
      </w:r>
      <w:r w:rsidRPr="00640835">
        <w:rPr>
          <w:color w:val="000000"/>
          <w:sz w:val="24"/>
          <w:szCs w:val="24"/>
          <w:shd w:val="clear" w:color="auto" w:fill="FFFFFF"/>
          <w:lang w:val="de-DE"/>
        </w:rPr>
        <w:t>, Albert</w:t>
      </w:r>
      <w:r>
        <w:rPr>
          <w:color w:val="000000"/>
          <w:sz w:val="24"/>
          <w:szCs w:val="24"/>
          <w:shd w:val="clear" w:color="auto" w:fill="FFFFFF"/>
          <w:lang w:val="de-DE"/>
        </w:rPr>
        <w:t xml:space="preserve"> NM</w:t>
      </w:r>
      <w:r w:rsidRPr="00640835">
        <w:rPr>
          <w:color w:val="000000"/>
          <w:sz w:val="24"/>
          <w:szCs w:val="24"/>
          <w:shd w:val="clear" w:color="auto" w:fill="FFFFFF"/>
          <w:lang w:val="de-DE"/>
        </w:rPr>
        <w:t>, Allen</w:t>
      </w:r>
      <w:r>
        <w:rPr>
          <w:color w:val="000000"/>
          <w:sz w:val="24"/>
          <w:szCs w:val="24"/>
          <w:shd w:val="clear" w:color="auto" w:fill="FFFFFF"/>
          <w:lang w:val="de-DE"/>
        </w:rPr>
        <w:t xml:space="preserve"> LA,</w:t>
      </w:r>
      <w:r w:rsidRPr="00640835">
        <w:rPr>
          <w:color w:val="000000"/>
          <w:sz w:val="24"/>
          <w:szCs w:val="24"/>
          <w:shd w:val="clear" w:color="auto" w:fill="FFFFFF"/>
          <w:lang w:val="de-DE"/>
        </w:rPr>
        <w:t xml:space="preserve"> et al. </w:t>
      </w:r>
      <w:r w:rsidRPr="00640835">
        <w:rPr>
          <w:color w:val="000000"/>
          <w:sz w:val="24"/>
          <w:szCs w:val="24"/>
          <w:shd w:val="clear" w:color="auto" w:fill="FFFFFF"/>
        </w:rPr>
        <w:t xml:space="preserve">Forecasting the </w:t>
      </w:r>
      <w:r>
        <w:rPr>
          <w:color w:val="000000"/>
          <w:sz w:val="24"/>
          <w:szCs w:val="24"/>
          <w:shd w:val="clear" w:color="auto" w:fill="FFFFFF"/>
        </w:rPr>
        <w:t>i</w:t>
      </w:r>
      <w:r w:rsidRPr="00640835">
        <w:rPr>
          <w:color w:val="000000"/>
          <w:sz w:val="24"/>
          <w:szCs w:val="24"/>
          <w:shd w:val="clear" w:color="auto" w:fill="FFFFFF"/>
        </w:rPr>
        <w:t xml:space="preserve">mpact of </w:t>
      </w:r>
      <w:r>
        <w:rPr>
          <w:color w:val="000000"/>
          <w:sz w:val="24"/>
          <w:szCs w:val="24"/>
          <w:shd w:val="clear" w:color="auto" w:fill="FFFFFF"/>
        </w:rPr>
        <w:t>h</w:t>
      </w:r>
      <w:r w:rsidRPr="00640835">
        <w:rPr>
          <w:color w:val="000000"/>
          <w:sz w:val="24"/>
          <w:szCs w:val="24"/>
          <w:shd w:val="clear" w:color="auto" w:fill="FFFFFF"/>
        </w:rPr>
        <w:t xml:space="preserve">eart </w:t>
      </w:r>
      <w:r>
        <w:rPr>
          <w:color w:val="000000"/>
          <w:sz w:val="24"/>
          <w:szCs w:val="24"/>
          <w:shd w:val="clear" w:color="auto" w:fill="FFFFFF"/>
        </w:rPr>
        <w:t>f</w:t>
      </w:r>
      <w:r w:rsidRPr="00640835">
        <w:rPr>
          <w:color w:val="000000"/>
          <w:sz w:val="24"/>
          <w:szCs w:val="24"/>
          <w:shd w:val="clear" w:color="auto" w:fill="FFFFFF"/>
        </w:rPr>
        <w:t xml:space="preserve">ailure in the United States - A </w:t>
      </w:r>
      <w:r>
        <w:rPr>
          <w:color w:val="000000"/>
          <w:sz w:val="24"/>
          <w:szCs w:val="24"/>
          <w:shd w:val="clear" w:color="auto" w:fill="FFFFFF"/>
        </w:rPr>
        <w:t>p</w:t>
      </w:r>
      <w:r w:rsidRPr="00640835">
        <w:rPr>
          <w:color w:val="000000"/>
          <w:sz w:val="24"/>
          <w:szCs w:val="24"/>
          <w:shd w:val="clear" w:color="auto" w:fill="FFFFFF"/>
        </w:rPr>
        <w:t xml:space="preserve">olicy </w:t>
      </w:r>
      <w:r>
        <w:rPr>
          <w:color w:val="000000"/>
          <w:sz w:val="24"/>
          <w:szCs w:val="24"/>
          <w:shd w:val="clear" w:color="auto" w:fill="FFFFFF"/>
        </w:rPr>
        <w:t>s</w:t>
      </w:r>
      <w:r w:rsidRPr="00640835">
        <w:rPr>
          <w:color w:val="000000"/>
          <w:sz w:val="24"/>
          <w:szCs w:val="24"/>
          <w:shd w:val="clear" w:color="auto" w:fill="FFFFFF"/>
        </w:rPr>
        <w:t xml:space="preserve">tatement </w:t>
      </w:r>
      <w:r>
        <w:rPr>
          <w:color w:val="000000"/>
          <w:sz w:val="24"/>
          <w:szCs w:val="24"/>
          <w:shd w:val="clear" w:color="auto" w:fill="FFFFFF"/>
        </w:rPr>
        <w:t>f</w:t>
      </w:r>
      <w:r w:rsidRPr="00640835">
        <w:rPr>
          <w:color w:val="000000"/>
          <w:sz w:val="24"/>
          <w:szCs w:val="24"/>
          <w:shd w:val="clear" w:color="auto" w:fill="FFFFFF"/>
        </w:rPr>
        <w:t>rom the American Heart Association. Circ Heart Fail 2013</w:t>
      </w:r>
      <w:proofErr w:type="gramStart"/>
      <w:r>
        <w:rPr>
          <w:color w:val="000000"/>
          <w:sz w:val="24"/>
          <w:szCs w:val="24"/>
          <w:shd w:val="clear" w:color="auto" w:fill="FFFFFF"/>
        </w:rPr>
        <w:t>;</w:t>
      </w:r>
      <w:r w:rsidRPr="00640835">
        <w:rPr>
          <w:color w:val="000000"/>
          <w:sz w:val="24"/>
          <w:szCs w:val="24"/>
          <w:shd w:val="clear" w:color="auto" w:fill="FFFFFF"/>
        </w:rPr>
        <w:t>6:606</w:t>
      </w:r>
      <w:proofErr w:type="gramEnd"/>
      <w:r w:rsidRPr="00640835">
        <w:rPr>
          <w:color w:val="000000"/>
          <w:sz w:val="24"/>
          <w:szCs w:val="24"/>
          <w:shd w:val="clear" w:color="auto" w:fill="FFFFFF"/>
        </w:rPr>
        <w:t>–19.</w:t>
      </w:r>
    </w:p>
    <w:p w14:paraId="007901AD" w14:textId="4FFE13F3" w:rsidR="005A0632" w:rsidRPr="00FD4ECB" w:rsidRDefault="005A0632" w:rsidP="005A0632">
      <w:pPr>
        <w:pStyle w:val="ListParagraph"/>
        <w:numPr>
          <w:ilvl w:val="0"/>
          <w:numId w:val="1"/>
        </w:numPr>
        <w:spacing w:line="480" w:lineRule="auto"/>
        <w:rPr>
          <w:color w:val="000000"/>
          <w:sz w:val="24"/>
          <w:szCs w:val="24"/>
          <w:highlight w:val="yellow"/>
          <w:shd w:val="clear" w:color="auto" w:fill="FFFFFF"/>
        </w:rPr>
      </w:pPr>
      <w:r w:rsidRPr="00640835">
        <w:rPr>
          <w:color w:val="000000"/>
          <w:sz w:val="24"/>
          <w:szCs w:val="24"/>
          <w:shd w:val="clear" w:color="auto" w:fill="FFFFFF"/>
          <w:lang w:val="fr-FR"/>
        </w:rPr>
        <w:t>Gupta</w:t>
      </w:r>
      <w:r>
        <w:rPr>
          <w:color w:val="000000"/>
          <w:sz w:val="24"/>
          <w:szCs w:val="24"/>
          <w:shd w:val="clear" w:color="auto" w:fill="FFFFFF"/>
          <w:lang w:val="fr-FR"/>
        </w:rPr>
        <w:t xml:space="preserve"> A</w:t>
      </w:r>
      <w:r w:rsidRPr="00640835">
        <w:rPr>
          <w:color w:val="000000"/>
          <w:sz w:val="24"/>
          <w:szCs w:val="24"/>
          <w:shd w:val="clear" w:color="auto" w:fill="FFFFFF"/>
          <w:lang w:val="fr-FR"/>
        </w:rPr>
        <w:t>, Allen</w:t>
      </w:r>
      <w:r>
        <w:rPr>
          <w:color w:val="000000"/>
          <w:sz w:val="24"/>
          <w:szCs w:val="24"/>
          <w:shd w:val="clear" w:color="auto" w:fill="FFFFFF"/>
          <w:lang w:val="fr-FR"/>
        </w:rPr>
        <w:t xml:space="preserve"> LA</w:t>
      </w:r>
      <w:r w:rsidRPr="00640835">
        <w:rPr>
          <w:color w:val="000000"/>
          <w:sz w:val="24"/>
          <w:szCs w:val="24"/>
          <w:shd w:val="clear" w:color="auto" w:fill="FFFFFF"/>
          <w:lang w:val="fr-FR"/>
        </w:rPr>
        <w:t>, Bhatt</w:t>
      </w:r>
      <w:r>
        <w:rPr>
          <w:color w:val="000000"/>
          <w:sz w:val="24"/>
          <w:szCs w:val="24"/>
          <w:shd w:val="clear" w:color="auto" w:fill="FFFFFF"/>
          <w:lang w:val="fr-FR"/>
        </w:rPr>
        <w:t xml:space="preserve"> DL</w:t>
      </w:r>
      <w:r w:rsidRPr="00640835">
        <w:rPr>
          <w:color w:val="000000"/>
          <w:sz w:val="24"/>
          <w:szCs w:val="24"/>
          <w:shd w:val="clear" w:color="auto" w:fill="FFFFFF"/>
          <w:lang w:val="fr-FR"/>
        </w:rPr>
        <w:t xml:space="preserve"> et al. </w:t>
      </w:r>
      <w:r w:rsidRPr="00640835">
        <w:rPr>
          <w:color w:val="000000"/>
          <w:sz w:val="24"/>
          <w:szCs w:val="24"/>
          <w:shd w:val="clear" w:color="auto" w:fill="FFFFFF"/>
        </w:rPr>
        <w:t xml:space="preserve">Association of the </w:t>
      </w:r>
      <w:r>
        <w:rPr>
          <w:color w:val="000000"/>
          <w:sz w:val="24"/>
          <w:szCs w:val="24"/>
          <w:shd w:val="clear" w:color="auto" w:fill="FFFFFF"/>
        </w:rPr>
        <w:t>h</w:t>
      </w:r>
      <w:r w:rsidRPr="00640835">
        <w:rPr>
          <w:color w:val="000000"/>
          <w:sz w:val="24"/>
          <w:szCs w:val="24"/>
          <w:shd w:val="clear" w:color="auto" w:fill="FFFFFF"/>
        </w:rPr>
        <w:t xml:space="preserve">ospital </w:t>
      </w:r>
      <w:r>
        <w:rPr>
          <w:color w:val="000000"/>
          <w:sz w:val="24"/>
          <w:szCs w:val="24"/>
          <w:shd w:val="clear" w:color="auto" w:fill="FFFFFF"/>
        </w:rPr>
        <w:t>r</w:t>
      </w:r>
      <w:r w:rsidRPr="00640835">
        <w:rPr>
          <w:color w:val="000000"/>
          <w:sz w:val="24"/>
          <w:szCs w:val="24"/>
          <w:shd w:val="clear" w:color="auto" w:fill="FFFFFF"/>
        </w:rPr>
        <w:t xml:space="preserve">eadmissions </w:t>
      </w:r>
      <w:r>
        <w:rPr>
          <w:color w:val="000000"/>
          <w:sz w:val="24"/>
          <w:szCs w:val="24"/>
          <w:shd w:val="clear" w:color="auto" w:fill="FFFFFF"/>
        </w:rPr>
        <w:t>r</w:t>
      </w:r>
      <w:r w:rsidRPr="00640835">
        <w:rPr>
          <w:color w:val="000000"/>
          <w:sz w:val="24"/>
          <w:szCs w:val="24"/>
          <w:shd w:val="clear" w:color="auto" w:fill="FFFFFF"/>
        </w:rPr>
        <w:t xml:space="preserve">eduction </w:t>
      </w:r>
      <w:r>
        <w:rPr>
          <w:color w:val="000000"/>
          <w:sz w:val="24"/>
          <w:szCs w:val="24"/>
          <w:shd w:val="clear" w:color="auto" w:fill="FFFFFF"/>
        </w:rPr>
        <w:t>p</w:t>
      </w:r>
      <w:r w:rsidRPr="00640835">
        <w:rPr>
          <w:color w:val="000000"/>
          <w:sz w:val="24"/>
          <w:szCs w:val="24"/>
          <w:shd w:val="clear" w:color="auto" w:fill="FFFFFF"/>
        </w:rPr>
        <w:t xml:space="preserve">rogram </w:t>
      </w:r>
      <w:r>
        <w:rPr>
          <w:color w:val="000000"/>
          <w:sz w:val="24"/>
          <w:szCs w:val="24"/>
          <w:shd w:val="clear" w:color="auto" w:fill="FFFFFF"/>
        </w:rPr>
        <w:t>i</w:t>
      </w:r>
      <w:r w:rsidRPr="00640835">
        <w:rPr>
          <w:color w:val="000000"/>
          <w:sz w:val="24"/>
          <w:szCs w:val="24"/>
          <w:shd w:val="clear" w:color="auto" w:fill="FFFFFF"/>
        </w:rPr>
        <w:t xml:space="preserve">mplementation </w:t>
      </w:r>
      <w:r>
        <w:rPr>
          <w:color w:val="000000"/>
          <w:sz w:val="24"/>
          <w:szCs w:val="24"/>
          <w:shd w:val="clear" w:color="auto" w:fill="FFFFFF"/>
        </w:rPr>
        <w:t>w</w:t>
      </w:r>
      <w:r w:rsidRPr="00640835">
        <w:rPr>
          <w:color w:val="000000"/>
          <w:sz w:val="24"/>
          <w:szCs w:val="24"/>
          <w:shd w:val="clear" w:color="auto" w:fill="FFFFFF"/>
        </w:rPr>
        <w:t xml:space="preserve">ith </w:t>
      </w:r>
      <w:r>
        <w:rPr>
          <w:color w:val="000000"/>
          <w:sz w:val="24"/>
          <w:szCs w:val="24"/>
          <w:shd w:val="clear" w:color="auto" w:fill="FFFFFF"/>
        </w:rPr>
        <w:t>r</w:t>
      </w:r>
      <w:r w:rsidRPr="00640835">
        <w:rPr>
          <w:color w:val="000000"/>
          <w:sz w:val="24"/>
          <w:szCs w:val="24"/>
          <w:shd w:val="clear" w:color="auto" w:fill="FFFFFF"/>
        </w:rPr>
        <w:t xml:space="preserve">eadmission and </w:t>
      </w:r>
      <w:r>
        <w:rPr>
          <w:color w:val="000000"/>
          <w:sz w:val="24"/>
          <w:szCs w:val="24"/>
          <w:shd w:val="clear" w:color="auto" w:fill="FFFFFF"/>
        </w:rPr>
        <w:t>m</w:t>
      </w:r>
      <w:r w:rsidRPr="00640835">
        <w:rPr>
          <w:color w:val="000000"/>
          <w:sz w:val="24"/>
          <w:szCs w:val="24"/>
          <w:shd w:val="clear" w:color="auto" w:fill="FFFFFF"/>
        </w:rPr>
        <w:t xml:space="preserve">ortality </w:t>
      </w:r>
      <w:r>
        <w:rPr>
          <w:color w:val="000000"/>
          <w:sz w:val="24"/>
          <w:szCs w:val="24"/>
          <w:shd w:val="clear" w:color="auto" w:fill="FFFFFF"/>
        </w:rPr>
        <w:t>o</w:t>
      </w:r>
      <w:r w:rsidRPr="00640835">
        <w:rPr>
          <w:color w:val="000000"/>
          <w:sz w:val="24"/>
          <w:szCs w:val="24"/>
          <w:shd w:val="clear" w:color="auto" w:fill="FFFFFF"/>
        </w:rPr>
        <w:t xml:space="preserve">utcomes in </w:t>
      </w:r>
      <w:r>
        <w:rPr>
          <w:color w:val="000000"/>
          <w:sz w:val="24"/>
          <w:szCs w:val="24"/>
          <w:shd w:val="clear" w:color="auto" w:fill="FFFFFF"/>
        </w:rPr>
        <w:t>h</w:t>
      </w:r>
      <w:r w:rsidRPr="00640835">
        <w:rPr>
          <w:color w:val="000000"/>
          <w:sz w:val="24"/>
          <w:szCs w:val="24"/>
          <w:shd w:val="clear" w:color="auto" w:fill="FFFFFF"/>
        </w:rPr>
        <w:t xml:space="preserve">eart </w:t>
      </w:r>
      <w:r>
        <w:rPr>
          <w:color w:val="000000"/>
          <w:sz w:val="24"/>
          <w:szCs w:val="24"/>
          <w:shd w:val="clear" w:color="auto" w:fill="FFFFFF"/>
        </w:rPr>
        <w:t>f</w:t>
      </w:r>
      <w:r w:rsidRPr="00640835">
        <w:rPr>
          <w:color w:val="000000"/>
          <w:sz w:val="24"/>
          <w:szCs w:val="24"/>
          <w:shd w:val="clear" w:color="auto" w:fill="FFFFFF"/>
        </w:rPr>
        <w:t xml:space="preserve">ailure. JAMA </w:t>
      </w:r>
      <w:proofErr w:type="spellStart"/>
      <w:r w:rsidRPr="00640835">
        <w:rPr>
          <w:color w:val="000000"/>
          <w:sz w:val="24"/>
          <w:szCs w:val="24"/>
          <w:shd w:val="clear" w:color="auto" w:fill="FFFFFF"/>
        </w:rPr>
        <w:t>Cardiol</w:t>
      </w:r>
      <w:proofErr w:type="spellEnd"/>
      <w:r w:rsidRPr="00640835">
        <w:rPr>
          <w:color w:val="000000"/>
          <w:sz w:val="24"/>
          <w:szCs w:val="24"/>
          <w:shd w:val="clear" w:color="auto" w:fill="FFFFFF"/>
        </w:rPr>
        <w:t xml:space="preserve"> 2018; 3: 44–53.</w:t>
      </w:r>
      <w:r w:rsidR="00D3493A">
        <w:rPr>
          <w:color w:val="000000"/>
          <w:sz w:val="24"/>
          <w:szCs w:val="24"/>
          <w:highlight w:val="yellow"/>
          <w:shd w:val="clear" w:color="auto" w:fill="FFFFFF"/>
        </w:rPr>
        <w:t xml:space="preserve"> </w:t>
      </w:r>
    </w:p>
    <w:p w14:paraId="3D41F78E"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Pr>
          <w:rFonts w:cstheme="minorHAnsi"/>
          <w:color w:val="000000"/>
          <w:sz w:val="24"/>
          <w:szCs w:val="24"/>
          <w:shd w:val="clear" w:color="auto" w:fill="FFFFFF"/>
        </w:rPr>
        <w:t>Huffman MD, Berry JD, Ning H, et al</w:t>
      </w:r>
      <w:r w:rsidRPr="00640835">
        <w:rPr>
          <w:rFonts w:cstheme="minorHAnsi"/>
          <w:color w:val="000000"/>
          <w:sz w:val="24"/>
          <w:szCs w:val="24"/>
          <w:shd w:val="clear" w:color="auto" w:fill="FFFFFF"/>
        </w:rPr>
        <w:t>. Lifetime risk for heart failure among white and black Americans: cardiovascular lifetime risk pooling project. J Am Coll Cardiol 2013</w:t>
      </w:r>
      <w:proofErr w:type="gramStart"/>
      <w:r w:rsidRPr="00640835">
        <w:rPr>
          <w:rFonts w:cstheme="minorHAnsi"/>
          <w:color w:val="000000"/>
          <w:sz w:val="24"/>
          <w:szCs w:val="24"/>
          <w:shd w:val="clear" w:color="auto" w:fill="FFFFFF"/>
        </w:rPr>
        <w:t>;61:1510</w:t>
      </w:r>
      <w:proofErr w:type="gramEnd"/>
      <w:r w:rsidRPr="00640835">
        <w:rPr>
          <w:rFonts w:cstheme="minorHAnsi"/>
          <w:color w:val="000000"/>
          <w:sz w:val="24"/>
          <w:szCs w:val="24"/>
          <w:shd w:val="clear" w:color="auto" w:fill="FFFFFF"/>
        </w:rPr>
        <w:t xml:space="preserve">-7.  </w:t>
      </w:r>
    </w:p>
    <w:p w14:paraId="26C2D4C9"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lastRenderedPageBreak/>
        <w:t xml:space="preserve">National Center for Health Statistics. [Accessed July 15, 2016]; Mortality multiple cause micro-data files, 2014: public-use data file and documentation: NHLBI tabulations. </w:t>
      </w:r>
      <w:hyperlink r:id="rId10" w:anchor="Mortality_Multiple" w:history="1">
        <w:r w:rsidRPr="00640835">
          <w:rPr>
            <w:rStyle w:val="Hyperlink"/>
            <w:rFonts w:cstheme="minorHAnsi"/>
            <w:color w:val="000000" w:themeColor="text1"/>
            <w:sz w:val="24"/>
            <w:szCs w:val="24"/>
            <w:shd w:val="clear" w:color="auto" w:fill="FFFFFF"/>
          </w:rPr>
          <w:t>http://www.cdc.gov/nchs/data_access/Vitalstatsonline.htm#Mortality_Multiple</w:t>
        </w:r>
      </w:hyperlink>
      <w:r w:rsidRPr="00640835">
        <w:rPr>
          <w:rFonts w:cstheme="minorHAnsi"/>
          <w:color w:val="000000" w:themeColor="text1"/>
          <w:sz w:val="24"/>
          <w:szCs w:val="24"/>
          <w:shd w:val="clear" w:color="auto" w:fill="FFFFFF"/>
        </w:rPr>
        <w:t>.</w:t>
      </w:r>
    </w:p>
    <w:p w14:paraId="1B69EBED"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rPr>
        <w:t>Gheorghiade</w:t>
      </w:r>
      <w:proofErr w:type="spellEnd"/>
      <w:r w:rsidRPr="00C36D2C">
        <w:rPr>
          <w:rFonts w:cstheme="minorHAnsi"/>
          <w:color w:val="000000"/>
          <w:sz w:val="24"/>
          <w:szCs w:val="24"/>
          <w:shd w:val="clear" w:color="auto" w:fill="FFFFFF"/>
        </w:rPr>
        <w:t xml:space="preserve"> M, Abraham W, Albert NM, et al. </w:t>
      </w:r>
      <w:r w:rsidRPr="00640835">
        <w:rPr>
          <w:rFonts w:cstheme="minorHAnsi"/>
          <w:color w:val="000000"/>
          <w:sz w:val="24"/>
          <w:szCs w:val="24"/>
          <w:shd w:val="clear" w:color="auto" w:fill="FFFFFF"/>
        </w:rPr>
        <w:t>OPTIMIZE-HF Investigators and Coordinators. Systolic blood pressure at admission, clinical characteristics, and outcomes in patients hospitalized with acute heart failure. JAMA 2006</w:t>
      </w:r>
      <w:proofErr w:type="gramStart"/>
      <w:r>
        <w:rPr>
          <w:rFonts w:cstheme="minorHAnsi"/>
          <w:color w:val="000000"/>
          <w:sz w:val="24"/>
          <w:szCs w:val="24"/>
          <w:shd w:val="clear" w:color="auto" w:fill="FFFFFF"/>
        </w:rPr>
        <w:t>;296:</w:t>
      </w:r>
      <w:r w:rsidRPr="00640835">
        <w:rPr>
          <w:rFonts w:cstheme="minorHAnsi"/>
          <w:color w:val="000000"/>
          <w:sz w:val="24"/>
          <w:szCs w:val="24"/>
          <w:shd w:val="clear" w:color="auto" w:fill="FFFFFF"/>
        </w:rPr>
        <w:t>2217</w:t>
      </w:r>
      <w:proofErr w:type="gramEnd"/>
      <w:r w:rsidRPr="00640835">
        <w:rPr>
          <w:rFonts w:cstheme="minorHAnsi"/>
          <w:color w:val="000000"/>
          <w:sz w:val="24"/>
          <w:szCs w:val="24"/>
          <w:shd w:val="clear" w:color="auto" w:fill="FFFFFF"/>
        </w:rPr>
        <w:t>-26</w:t>
      </w:r>
      <w:r>
        <w:rPr>
          <w:rFonts w:cstheme="minorHAnsi"/>
          <w:color w:val="000000"/>
          <w:sz w:val="24"/>
          <w:szCs w:val="24"/>
          <w:shd w:val="clear" w:color="auto" w:fill="FFFFFF"/>
        </w:rPr>
        <w:t>.</w:t>
      </w:r>
    </w:p>
    <w:p w14:paraId="498CB2D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lang w:val="fr-FR"/>
        </w:rPr>
        <w:t>Maggioni</w:t>
      </w:r>
      <w:proofErr w:type="spellEnd"/>
      <w:r w:rsidRPr="00C36D2C">
        <w:rPr>
          <w:rFonts w:cstheme="minorHAnsi"/>
          <w:color w:val="000000"/>
          <w:sz w:val="24"/>
          <w:szCs w:val="24"/>
          <w:shd w:val="clear" w:color="auto" w:fill="FFFFFF"/>
          <w:lang w:val="fr-FR"/>
        </w:rPr>
        <w:t xml:space="preserve"> AP, </w:t>
      </w:r>
      <w:proofErr w:type="spellStart"/>
      <w:r w:rsidRPr="00C36D2C">
        <w:rPr>
          <w:rFonts w:cstheme="minorHAnsi"/>
          <w:color w:val="000000"/>
          <w:sz w:val="24"/>
          <w:szCs w:val="24"/>
          <w:shd w:val="clear" w:color="auto" w:fill="FFFFFF"/>
          <w:lang w:val="fr-FR"/>
        </w:rPr>
        <w:t>Dahlstrom</w:t>
      </w:r>
      <w:proofErr w:type="spellEnd"/>
      <w:r w:rsidRPr="00C36D2C">
        <w:rPr>
          <w:rFonts w:cstheme="minorHAnsi"/>
          <w:color w:val="000000"/>
          <w:sz w:val="24"/>
          <w:szCs w:val="24"/>
          <w:shd w:val="clear" w:color="auto" w:fill="FFFFFF"/>
          <w:lang w:val="fr-FR"/>
        </w:rPr>
        <w:t xml:space="preserve"> U, </w:t>
      </w:r>
      <w:proofErr w:type="spellStart"/>
      <w:r w:rsidRPr="00C36D2C">
        <w:rPr>
          <w:rFonts w:cstheme="minorHAnsi"/>
          <w:color w:val="000000"/>
          <w:sz w:val="24"/>
          <w:szCs w:val="24"/>
          <w:shd w:val="clear" w:color="auto" w:fill="FFFFFF"/>
          <w:lang w:val="fr-FR"/>
        </w:rPr>
        <w:t>Filippatos</w:t>
      </w:r>
      <w:proofErr w:type="spellEnd"/>
      <w:r w:rsidRPr="00C36D2C">
        <w:rPr>
          <w:rFonts w:cstheme="minorHAnsi"/>
          <w:color w:val="000000"/>
          <w:sz w:val="24"/>
          <w:szCs w:val="24"/>
          <w:shd w:val="clear" w:color="auto" w:fill="FFFFFF"/>
          <w:lang w:val="fr-FR"/>
        </w:rPr>
        <w:t xml:space="preserve"> G, et al. </w:t>
      </w:r>
      <w:proofErr w:type="spellStart"/>
      <w:r w:rsidRPr="00640835">
        <w:rPr>
          <w:rFonts w:cstheme="minorHAnsi"/>
          <w:color w:val="000000"/>
          <w:sz w:val="24"/>
          <w:szCs w:val="24"/>
          <w:shd w:val="clear" w:color="auto" w:fill="FFFFFF"/>
        </w:rPr>
        <w:t>EURObservational</w:t>
      </w:r>
      <w:proofErr w:type="spellEnd"/>
      <w:r w:rsidRPr="00640835">
        <w:rPr>
          <w:rFonts w:cstheme="minorHAnsi"/>
          <w:color w:val="000000"/>
          <w:sz w:val="24"/>
          <w:szCs w:val="24"/>
          <w:shd w:val="clear" w:color="auto" w:fill="FFFFFF"/>
        </w:rPr>
        <w:t xml:space="preserve"> Research </w:t>
      </w:r>
      <w:proofErr w:type="spellStart"/>
      <w:r w:rsidRPr="00640835">
        <w:rPr>
          <w:rFonts w:cstheme="minorHAnsi"/>
          <w:color w:val="000000"/>
          <w:sz w:val="24"/>
          <w:szCs w:val="24"/>
          <w:shd w:val="clear" w:color="auto" w:fill="FFFFFF"/>
        </w:rPr>
        <w:t>Programme</w:t>
      </w:r>
      <w:proofErr w:type="spellEnd"/>
      <w:r w:rsidRPr="00640835">
        <w:rPr>
          <w:rFonts w:cstheme="minorHAnsi"/>
          <w:color w:val="000000"/>
          <w:sz w:val="24"/>
          <w:szCs w:val="24"/>
          <w:shd w:val="clear" w:color="auto" w:fill="FFFFFF"/>
        </w:rPr>
        <w:t>: regional differences and 1-year follow-up results of the Heart Failure Pilot Survey (ESC-HF Pilot). Eur J Heart Fai</w:t>
      </w:r>
      <w:r>
        <w:rPr>
          <w:rFonts w:cstheme="minorHAnsi"/>
          <w:color w:val="000000"/>
          <w:sz w:val="24"/>
          <w:szCs w:val="24"/>
          <w:shd w:val="clear" w:color="auto" w:fill="FFFFFF"/>
        </w:rPr>
        <w:t>l</w:t>
      </w:r>
      <w:r w:rsidRPr="00640835">
        <w:rPr>
          <w:rFonts w:cstheme="minorHAnsi"/>
          <w:color w:val="000000"/>
          <w:sz w:val="24"/>
          <w:szCs w:val="24"/>
          <w:shd w:val="clear" w:color="auto" w:fill="FFFFFF"/>
        </w:rPr>
        <w:t xml:space="preserve"> 2013</w:t>
      </w:r>
      <w:proofErr w:type="gramStart"/>
      <w:r>
        <w:rPr>
          <w:rFonts w:cstheme="minorHAnsi"/>
          <w:color w:val="000000"/>
          <w:sz w:val="24"/>
          <w:szCs w:val="24"/>
          <w:shd w:val="clear" w:color="auto" w:fill="FFFFFF"/>
        </w:rPr>
        <w:t>;15:</w:t>
      </w:r>
      <w:r w:rsidRPr="00640835">
        <w:rPr>
          <w:rFonts w:cstheme="minorHAnsi"/>
          <w:color w:val="000000"/>
          <w:sz w:val="24"/>
          <w:szCs w:val="24"/>
          <w:shd w:val="clear" w:color="auto" w:fill="FFFFFF"/>
        </w:rPr>
        <w:t>808</w:t>
      </w:r>
      <w:proofErr w:type="gramEnd"/>
      <w:r w:rsidRPr="00640835">
        <w:rPr>
          <w:rFonts w:cstheme="minorHAnsi"/>
          <w:color w:val="000000"/>
          <w:sz w:val="24"/>
          <w:szCs w:val="24"/>
          <w:shd w:val="clear" w:color="auto" w:fill="FFFFFF"/>
        </w:rPr>
        <w:t>-17</w:t>
      </w:r>
      <w:r>
        <w:rPr>
          <w:rFonts w:cstheme="minorHAnsi"/>
          <w:color w:val="000000"/>
          <w:sz w:val="24"/>
          <w:szCs w:val="24"/>
          <w:shd w:val="clear" w:color="auto" w:fill="FFFFFF"/>
        </w:rPr>
        <w:t>.</w:t>
      </w:r>
    </w:p>
    <w:p w14:paraId="35B5065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t>Adams</w:t>
      </w:r>
      <w:r>
        <w:rPr>
          <w:rFonts w:cstheme="minorHAnsi"/>
          <w:color w:val="000000"/>
          <w:sz w:val="24"/>
          <w:szCs w:val="24"/>
          <w:shd w:val="clear" w:color="auto" w:fill="FFFFFF"/>
        </w:rPr>
        <w:t xml:space="preserve"> KF</w:t>
      </w:r>
      <w:r w:rsidRPr="00640835">
        <w:rPr>
          <w:rFonts w:cstheme="minorHAnsi"/>
          <w:color w:val="000000"/>
          <w:sz w:val="24"/>
          <w:szCs w:val="24"/>
          <w:shd w:val="clear" w:color="auto" w:fill="FFFFFF"/>
        </w:rPr>
        <w:t xml:space="preserve"> Jr, </w:t>
      </w:r>
      <w:proofErr w:type="spellStart"/>
      <w:r w:rsidRPr="00640835">
        <w:rPr>
          <w:rFonts w:cstheme="minorHAnsi"/>
          <w:color w:val="000000"/>
          <w:sz w:val="24"/>
          <w:szCs w:val="24"/>
          <w:shd w:val="clear" w:color="auto" w:fill="FFFFFF"/>
        </w:rPr>
        <w:t>Fonarow</w:t>
      </w:r>
      <w:proofErr w:type="spellEnd"/>
      <w:r>
        <w:rPr>
          <w:rFonts w:cstheme="minorHAnsi"/>
          <w:color w:val="000000"/>
          <w:sz w:val="24"/>
          <w:szCs w:val="24"/>
          <w:shd w:val="clear" w:color="auto" w:fill="FFFFFF"/>
        </w:rPr>
        <w:t xml:space="preserve"> GC</w:t>
      </w:r>
      <w:r w:rsidRPr="00640835">
        <w:rPr>
          <w:rFonts w:cstheme="minorHAnsi"/>
          <w:color w:val="000000"/>
          <w:sz w:val="24"/>
          <w:szCs w:val="24"/>
          <w:shd w:val="clear" w:color="auto" w:fill="FFFFFF"/>
        </w:rPr>
        <w:t xml:space="preserve">, </w:t>
      </w:r>
      <w:proofErr w:type="spellStart"/>
      <w:r w:rsidRPr="00640835">
        <w:rPr>
          <w:rFonts w:cstheme="minorHAnsi"/>
          <w:color w:val="000000"/>
          <w:sz w:val="24"/>
          <w:szCs w:val="24"/>
          <w:shd w:val="clear" w:color="auto" w:fill="FFFFFF"/>
        </w:rPr>
        <w:t>Emerman</w:t>
      </w:r>
      <w:proofErr w:type="spellEnd"/>
      <w:r>
        <w:rPr>
          <w:rFonts w:cstheme="minorHAnsi"/>
          <w:color w:val="000000"/>
          <w:sz w:val="24"/>
          <w:szCs w:val="24"/>
          <w:shd w:val="clear" w:color="auto" w:fill="FFFFFF"/>
        </w:rPr>
        <w:t xml:space="preserve"> CL</w:t>
      </w:r>
      <w:r w:rsidRPr="00640835">
        <w:rPr>
          <w:rFonts w:cstheme="minorHAnsi"/>
          <w:color w:val="000000"/>
          <w:sz w:val="24"/>
          <w:szCs w:val="24"/>
          <w:shd w:val="clear" w:color="auto" w:fill="FFFFFF"/>
        </w:rPr>
        <w:t>, et al. Characteristics and outcomes of patients hospitalized for heart failure in the United States: rationale, design, and preliminary observations from the first 100,000 cases in the Acute Decompensated Heart Failure National Registry (ADHERE). Am Heart J 2005</w:t>
      </w:r>
      <w:proofErr w:type="gramStart"/>
      <w:r>
        <w:rPr>
          <w:rFonts w:cstheme="minorHAnsi"/>
          <w:color w:val="000000"/>
          <w:sz w:val="24"/>
          <w:szCs w:val="24"/>
          <w:shd w:val="clear" w:color="auto" w:fill="FFFFFF"/>
        </w:rPr>
        <w:t>;149:</w:t>
      </w:r>
      <w:r w:rsidRPr="00640835">
        <w:rPr>
          <w:rFonts w:cstheme="minorHAnsi"/>
          <w:color w:val="000000"/>
          <w:sz w:val="24"/>
          <w:szCs w:val="24"/>
          <w:shd w:val="clear" w:color="auto" w:fill="FFFFFF"/>
        </w:rPr>
        <w:t>209</w:t>
      </w:r>
      <w:proofErr w:type="gramEnd"/>
      <w:r w:rsidRPr="00640835">
        <w:rPr>
          <w:rFonts w:cstheme="minorHAnsi"/>
          <w:color w:val="000000"/>
          <w:sz w:val="24"/>
          <w:szCs w:val="24"/>
          <w:shd w:val="clear" w:color="auto" w:fill="FFFFFF"/>
        </w:rPr>
        <w:t>-16</w:t>
      </w:r>
      <w:r>
        <w:rPr>
          <w:rFonts w:cstheme="minorHAnsi"/>
          <w:color w:val="000000"/>
          <w:sz w:val="24"/>
          <w:szCs w:val="24"/>
          <w:shd w:val="clear" w:color="auto" w:fill="FFFFFF"/>
        </w:rPr>
        <w:t>.</w:t>
      </w:r>
    </w:p>
    <w:p w14:paraId="7CC03E12"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lang w:val="de-DE"/>
        </w:rPr>
        <w:t>Nieminen</w:t>
      </w:r>
      <w:r>
        <w:rPr>
          <w:rFonts w:cstheme="minorHAnsi"/>
          <w:color w:val="000000"/>
          <w:sz w:val="24"/>
          <w:szCs w:val="24"/>
          <w:shd w:val="clear" w:color="auto" w:fill="FFFFFF"/>
          <w:lang w:val="de-DE"/>
        </w:rPr>
        <w:t xml:space="preserve"> MS</w:t>
      </w:r>
      <w:r w:rsidRPr="00640835">
        <w:rPr>
          <w:rFonts w:cstheme="minorHAnsi"/>
          <w:color w:val="000000"/>
          <w:sz w:val="24"/>
          <w:szCs w:val="24"/>
          <w:shd w:val="clear" w:color="auto" w:fill="FFFFFF"/>
          <w:lang w:val="de-DE"/>
        </w:rPr>
        <w:t>, Brutsaert</w:t>
      </w:r>
      <w:r>
        <w:rPr>
          <w:rFonts w:cstheme="minorHAnsi"/>
          <w:color w:val="000000"/>
          <w:sz w:val="24"/>
          <w:szCs w:val="24"/>
          <w:shd w:val="clear" w:color="auto" w:fill="FFFFFF"/>
          <w:lang w:val="de-DE"/>
        </w:rPr>
        <w:t xml:space="preserve"> D</w:t>
      </w:r>
      <w:r w:rsidRPr="00640835">
        <w:rPr>
          <w:rFonts w:cstheme="minorHAnsi"/>
          <w:color w:val="000000"/>
          <w:sz w:val="24"/>
          <w:szCs w:val="24"/>
          <w:shd w:val="clear" w:color="auto" w:fill="FFFFFF"/>
          <w:lang w:val="de-DE"/>
        </w:rPr>
        <w:t>, Dickstein</w:t>
      </w:r>
      <w:r>
        <w:rPr>
          <w:rFonts w:cstheme="minorHAnsi"/>
          <w:color w:val="000000"/>
          <w:sz w:val="24"/>
          <w:szCs w:val="24"/>
          <w:shd w:val="clear" w:color="auto" w:fill="FFFFFF"/>
          <w:lang w:val="de-DE"/>
        </w:rPr>
        <w:t xml:space="preserve"> K</w:t>
      </w:r>
      <w:r w:rsidRPr="00640835">
        <w:rPr>
          <w:rFonts w:cstheme="minorHAnsi"/>
          <w:color w:val="000000"/>
          <w:sz w:val="24"/>
          <w:szCs w:val="24"/>
          <w:shd w:val="clear" w:color="auto" w:fill="FFFFFF"/>
          <w:lang w:val="de-DE"/>
        </w:rPr>
        <w:t>, et al.</w:t>
      </w:r>
      <w:r w:rsidRPr="00640835">
        <w:rPr>
          <w:sz w:val="24"/>
          <w:szCs w:val="24"/>
          <w:lang w:val="de-DE"/>
        </w:rPr>
        <w:t xml:space="preserve"> </w:t>
      </w:r>
      <w:proofErr w:type="spellStart"/>
      <w:r w:rsidRPr="00640835">
        <w:rPr>
          <w:rFonts w:cstheme="minorHAnsi"/>
          <w:color w:val="000000"/>
          <w:sz w:val="24"/>
          <w:szCs w:val="24"/>
          <w:shd w:val="clear" w:color="auto" w:fill="FFFFFF"/>
        </w:rPr>
        <w:t>EuroHeart</w:t>
      </w:r>
      <w:proofErr w:type="spellEnd"/>
      <w:r w:rsidRPr="00640835">
        <w:rPr>
          <w:rFonts w:cstheme="minorHAnsi"/>
          <w:color w:val="000000"/>
          <w:sz w:val="24"/>
          <w:szCs w:val="24"/>
          <w:shd w:val="clear" w:color="auto" w:fill="FFFFFF"/>
        </w:rPr>
        <w:t xml:space="preserve"> Failure Survey II (EHFS II): a survey on hospitalized acute heart failure patients: description of population. Eur Heart J 2006</w:t>
      </w:r>
      <w:r>
        <w:rPr>
          <w:rFonts w:cstheme="minorHAnsi"/>
          <w:color w:val="000000"/>
          <w:sz w:val="24"/>
          <w:szCs w:val="24"/>
          <w:shd w:val="clear" w:color="auto" w:fill="FFFFFF"/>
        </w:rPr>
        <w:t>;27:</w:t>
      </w:r>
      <w:r w:rsidRPr="00640835">
        <w:rPr>
          <w:rFonts w:cstheme="minorHAnsi"/>
          <w:color w:val="000000"/>
          <w:sz w:val="24"/>
          <w:szCs w:val="24"/>
          <w:shd w:val="clear" w:color="auto" w:fill="FFFFFF"/>
        </w:rPr>
        <w:t xml:space="preserve"> 2725-36</w:t>
      </w:r>
      <w:r>
        <w:rPr>
          <w:rFonts w:cstheme="minorHAnsi"/>
          <w:color w:val="000000"/>
          <w:sz w:val="24"/>
          <w:szCs w:val="24"/>
          <w:shd w:val="clear" w:color="auto" w:fill="FFFFFF"/>
        </w:rPr>
        <w:t>.</w:t>
      </w:r>
    </w:p>
    <w:p w14:paraId="761A20E9"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C36D2C">
        <w:rPr>
          <w:rFonts w:cstheme="minorHAnsi"/>
          <w:color w:val="000000"/>
          <w:sz w:val="24"/>
          <w:szCs w:val="24"/>
          <w:shd w:val="clear" w:color="auto" w:fill="FFFFFF"/>
          <w:lang w:val="fr-FR"/>
        </w:rPr>
        <w:t>Sato</w:t>
      </w:r>
      <w:proofErr w:type="spellEnd"/>
      <w:r w:rsidRPr="00C36D2C">
        <w:rPr>
          <w:rFonts w:cstheme="minorHAnsi"/>
          <w:color w:val="000000"/>
          <w:sz w:val="24"/>
          <w:szCs w:val="24"/>
          <w:shd w:val="clear" w:color="auto" w:fill="FFFFFF"/>
          <w:lang w:val="fr-FR"/>
        </w:rPr>
        <w:t xml:space="preserve"> N, </w:t>
      </w:r>
      <w:proofErr w:type="spellStart"/>
      <w:r w:rsidRPr="00C36D2C">
        <w:rPr>
          <w:rFonts w:cstheme="minorHAnsi"/>
          <w:color w:val="000000"/>
          <w:sz w:val="24"/>
          <w:szCs w:val="24"/>
          <w:shd w:val="clear" w:color="auto" w:fill="FFFFFF"/>
          <w:lang w:val="fr-FR"/>
        </w:rPr>
        <w:t>Kajimoto</w:t>
      </w:r>
      <w:proofErr w:type="spellEnd"/>
      <w:r w:rsidRPr="00C36D2C">
        <w:rPr>
          <w:rFonts w:cstheme="minorHAnsi"/>
          <w:color w:val="000000"/>
          <w:sz w:val="24"/>
          <w:szCs w:val="24"/>
          <w:shd w:val="clear" w:color="auto" w:fill="FFFFFF"/>
          <w:lang w:val="fr-FR"/>
        </w:rPr>
        <w:t xml:space="preserve"> K, </w:t>
      </w:r>
      <w:proofErr w:type="spellStart"/>
      <w:r w:rsidRPr="00C36D2C">
        <w:rPr>
          <w:rFonts w:cstheme="minorHAnsi"/>
          <w:color w:val="000000"/>
          <w:sz w:val="24"/>
          <w:szCs w:val="24"/>
          <w:shd w:val="clear" w:color="auto" w:fill="FFFFFF"/>
          <w:lang w:val="fr-FR"/>
        </w:rPr>
        <w:t>Keida</w:t>
      </w:r>
      <w:proofErr w:type="spellEnd"/>
      <w:r w:rsidRPr="00C36D2C">
        <w:rPr>
          <w:rFonts w:cstheme="minorHAnsi"/>
          <w:color w:val="000000"/>
          <w:sz w:val="24"/>
          <w:szCs w:val="24"/>
          <w:shd w:val="clear" w:color="auto" w:fill="FFFFFF"/>
          <w:lang w:val="fr-FR"/>
        </w:rPr>
        <w:t xml:space="preserve"> T, et al. </w:t>
      </w:r>
      <w:r w:rsidRPr="00640835">
        <w:rPr>
          <w:rFonts w:cstheme="minorHAnsi"/>
          <w:color w:val="000000"/>
          <w:sz w:val="24"/>
          <w:szCs w:val="24"/>
          <w:shd w:val="clear" w:color="auto" w:fill="FFFFFF"/>
        </w:rPr>
        <w:t>Clinical features and outcome in hospitalized heart failure in Japan (from the ATTEND Registry). Circ J 2013</w:t>
      </w:r>
      <w:proofErr w:type="gramStart"/>
      <w:r>
        <w:rPr>
          <w:rFonts w:cstheme="minorHAnsi"/>
          <w:color w:val="000000"/>
          <w:sz w:val="24"/>
          <w:szCs w:val="24"/>
          <w:shd w:val="clear" w:color="auto" w:fill="FFFFFF"/>
        </w:rPr>
        <w:t>;77:</w:t>
      </w:r>
      <w:r w:rsidRPr="00640835">
        <w:rPr>
          <w:rFonts w:cstheme="minorHAnsi"/>
          <w:color w:val="000000"/>
          <w:sz w:val="24"/>
          <w:szCs w:val="24"/>
          <w:shd w:val="clear" w:color="auto" w:fill="FFFFFF"/>
        </w:rPr>
        <w:t>944</w:t>
      </w:r>
      <w:proofErr w:type="gramEnd"/>
      <w:r w:rsidRPr="00640835">
        <w:rPr>
          <w:rFonts w:cstheme="minorHAnsi"/>
          <w:color w:val="000000"/>
          <w:sz w:val="24"/>
          <w:szCs w:val="24"/>
          <w:shd w:val="clear" w:color="auto" w:fill="FFFFFF"/>
        </w:rPr>
        <w:t>-51</w:t>
      </w:r>
      <w:r>
        <w:rPr>
          <w:rFonts w:cstheme="minorHAnsi"/>
          <w:color w:val="000000"/>
          <w:sz w:val="24"/>
          <w:szCs w:val="24"/>
          <w:shd w:val="clear" w:color="auto" w:fill="FFFFFF"/>
        </w:rPr>
        <w:t>.</w:t>
      </w:r>
    </w:p>
    <w:p w14:paraId="636D8BE5"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proofErr w:type="spellStart"/>
      <w:r w:rsidRPr="00640835">
        <w:rPr>
          <w:rFonts w:cstheme="minorHAnsi"/>
          <w:color w:val="000000"/>
          <w:sz w:val="24"/>
          <w:szCs w:val="24"/>
          <w:shd w:val="clear" w:color="auto" w:fill="FFFFFF"/>
        </w:rPr>
        <w:t>Fudim</w:t>
      </w:r>
      <w:proofErr w:type="spellEnd"/>
      <w:r>
        <w:rPr>
          <w:rFonts w:cstheme="minorHAnsi"/>
          <w:color w:val="000000"/>
          <w:sz w:val="24"/>
          <w:szCs w:val="24"/>
          <w:shd w:val="clear" w:color="auto" w:fill="FFFFFF"/>
        </w:rPr>
        <w:t xml:space="preserve"> M</w:t>
      </w:r>
      <w:r w:rsidRPr="00640835">
        <w:rPr>
          <w:rFonts w:cstheme="minorHAnsi"/>
          <w:color w:val="000000"/>
          <w:sz w:val="24"/>
          <w:szCs w:val="24"/>
          <w:shd w:val="clear" w:color="auto" w:fill="FFFFFF"/>
        </w:rPr>
        <w:t>, O'Connor</w:t>
      </w:r>
      <w:r>
        <w:rPr>
          <w:rFonts w:cstheme="minorHAnsi"/>
          <w:color w:val="000000"/>
          <w:sz w:val="24"/>
          <w:szCs w:val="24"/>
          <w:shd w:val="clear" w:color="auto" w:fill="FFFFFF"/>
        </w:rPr>
        <w:t xml:space="preserve"> CM</w:t>
      </w:r>
      <w:r w:rsidRPr="00640835">
        <w:rPr>
          <w:rFonts w:cstheme="minorHAnsi"/>
          <w:color w:val="000000"/>
          <w:sz w:val="24"/>
          <w:szCs w:val="24"/>
          <w:shd w:val="clear" w:color="auto" w:fill="FFFFFF"/>
        </w:rPr>
        <w:t>, Dunning</w:t>
      </w:r>
      <w:r>
        <w:rPr>
          <w:rFonts w:cstheme="minorHAnsi"/>
          <w:color w:val="000000"/>
          <w:sz w:val="24"/>
          <w:szCs w:val="24"/>
          <w:shd w:val="clear" w:color="auto" w:fill="FFFFFF"/>
        </w:rPr>
        <w:t xml:space="preserve"> A,</w:t>
      </w:r>
      <w:r w:rsidRPr="00640835">
        <w:rPr>
          <w:rFonts w:cstheme="minorHAnsi"/>
          <w:color w:val="000000"/>
          <w:sz w:val="24"/>
          <w:szCs w:val="24"/>
          <w:shd w:val="clear" w:color="auto" w:fill="FFFFFF"/>
        </w:rPr>
        <w:t xml:space="preserve"> et al. </w:t>
      </w:r>
      <w:proofErr w:type="spellStart"/>
      <w:r w:rsidRPr="00640835">
        <w:rPr>
          <w:rFonts w:cstheme="minorHAnsi"/>
          <w:color w:val="000000"/>
          <w:sz w:val="24"/>
          <w:szCs w:val="24"/>
          <w:shd w:val="clear" w:color="auto" w:fill="FFFFFF"/>
        </w:rPr>
        <w:t>Aetiology</w:t>
      </w:r>
      <w:proofErr w:type="spellEnd"/>
      <w:r w:rsidRPr="00640835">
        <w:rPr>
          <w:rFonts w:cstheme="minorHAnsi"/>
          <w:color w:val="000000"/>
          <w:sz w:val="24"/>
          <w:szCs w:val="24"/>
          <w:shd w:val="clear" w:color="auto" w:fill="FFFFFF"/>
        </w:rPr>
        <w:t>, timing and clinical predictors of early vs. late readmission following index hospitalization for acute heart failure: insights from ASCEND-HF. Eur J Heart Fail 2018</w:t>
      </w:r>
      <w:r>
        <w:rPr>
          <w:rFonts w:cstheme="minorHAnsi"/>
          <w:color w:val="000000"/>
          <w:sz w:val="24"/>
          <w:szCs w:val="24"/>
          <w:shd w:val="clear" w:color="auto" w:fill="FFFFFF"/>
        </w:rPr>
        <w:t>;</w:t>
      </w:r>
      <w:r w:rsidRPr="00640835">
        <w:rPr>
          <w:rFonts w:cstheme="minorHAnsi"/>
          <w:color w:val="000000"/>
          <w:sz w:val="24"/>
          <w:szCs w:val="24"/>
          <w:shd w:val="clear" w:color="auto" w:fill="FFFFFF"/>
        </w:rPr>
        <w:t>20:304-14.</w:t>
      </w:r>
    </w:p>
    <w:p w14:paraId="7C9CB6C4"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rPr>
        <w:lastRenderedPageBreak/>
        <w:t>Atherton</w:t>
      </w:r>
      <w:r>
        <w:rPr>
          <w:rFonts w:cstheme="minorHAnsi"/>
          <w:color w:val="000000"/>
          <w:sz w:val="24"/>
          <w:szCs w:val="24"/>
          <w:shd w:val="clear" w:color="auto" w:fill="FFFFFF"/>
        </w:rPr>
        <w:t xml:space="preserve"> JJ</w:t>
      </w:r>
      <w:r w:rsidRPr="00640835">
        <w:rPr>
          <w:rFonts w:cstheme="minorHAnsi"/>
          <w:color w:val="000000"/>
          <w:sz w:val="24"/>
          <w:szCs w:val="24"/>
          <w:shd w:val="clear" w:color="auto" w:fill="FFFFFF"/>
        </w:rPr>
        <w:t>, Hayward</w:t>
      </w:r>
      <w:r>
        <w:rPr>
          <w:rFonts w:cstheme="minorHAnsi"/>
          <w:color w:val="000000"/>
          <w:sz w:val="24"/>
          <w:szCs w:val="24"/>
          <w:shd w:val="clear" w:color="auto" w:fill="FFFFFF"/>
        </w:rPr>
        <w:t xml:space="preserve"> CS</w:t>
      </w:r>
      <w:r w:rsidRPr="00640835">
        <w:rPr>
          <w:rFonts w:cstheme="minorHAnsi"/>
          <w:color w:val="000000"/>
          <w:sz w:val="24"/>
          <w:szCs w:val="24"/>
          <w:shd w:val="clear" w:color="auto" w:fill="FFFFFF"/>
        </w:rPr>
        <w:t>, Wan Ahmad</w:t>
      </w:r>
      <w:r>
        <w:rPr>
          <w:rFonts w:cstheme="minorHAnsi"/>
          <w:color w:val="000000"/>
          <w:sz w:val="24"/>
          <w:szCs w:val="24"/>
          <w:shd w:val="clear" w:color="auto" w:fill="FFFFFF"/>
        </w:rPr>
        <w:t xml:space="preserve"> WA</w:t>
      </w:r>
      <w:r w:rsidRPr="00640835">
        <w:rPr>
          <w:rFonts w:cstheme="minorHAnsi"/>
          <w:color w:val="000000"/>
          <w:sz w:val="24"/>
          <w:szCs w:val="24"/>
          <w:shd w:val="clear" w:color="auto" w:fill="FFFFFF"/>
        </w:rPr>
        <w:t>, et al. ADHERE International–Asia Pacific Scientific Advisory Committee. Patient characteristics from a regional multicenter database of acute decompensated heart failure in Asia Pacific (ADHERE International-Asia Pacific). J Card Fail 2012</w:t>
      </w:r>
      <w:proofErr w:type="gramStart"/>
      <w:r>
        <w:rPr>
          <w:rFonts w:cstheme="minorHAnsi"/>
          <w:color w:val="000000"/>
          <w:sz w:val="24"/>
          <w:szCs w:val="24"/>
          <w:shd w:val="clear" w:color="auto" w:fill="FFFFFF"/>
        </w:rPr>
        <w:t>;18:</w:t>
      </w:r>
      <w:r w:rsidRPr="00640835">
        <w:rPr>
          <w:rFonts w:cstheme="minorHAnsi"/>
          <w:color w:val="000000"/>
          <w:sz w:val="24"/>
          <w:szCs w:val="24"/>
          <w:shd w:val="clear" w:color="auto" w:fill="FFFFFF"/>
        </w:rPr>
        <w:t>82</w:t>
      </w:r>
      <w:proofErr w:type="gramEnd"/>
      <w:r w:rsidRPr="00640835">
        <w:rPr>
          <w:rFonts w:cstheme="minorHAnsi"/>
          <w:color w:val="000000"/>
          <w:sz w:val="24"/>
          <w:szCs w:val="24"/>
          <w:shd w:val="clear" w:color="auto" w:fill="FFFFFF"/>
        </w:rPr>
        <w:t>-8</w:t>
      </w:r>
      <w:r>
        <w:rPr>
          <w:rFonts w:cstheme="minorHAnsi"/>
          <w:color w:val="000000"/>
          <w:sz w:val="24"/>
          <w:szCs w:val="24"/>
          <w:shd w:val="clear" w:color="auto" w:fill="FFFFFF"/>
        </w:rPr>
        <w:t>.</w:t>
      </w:r>
    </w:p>
    <w:p w14:paraId="231C7098" w14:textId="77777777" w:rsidR="005A0632" w:rsidRPr="00640835" w:rsidRDefault="005A0632" w:rsidP="005A0632">
      <w:pPr>
        <w:pStyle w:val="ListParagraph"/>
        <w:numPr>
          <w:ilvl w:val="0"/>
          <w:numId w:val="1"/>
        </w:numPr>
        <w:spacing w:line="480" w:lineRule="auto"/>
        <w:rPr>
          <w:rFonts w:cstheme="minorHAnsi"/>
          <w:color w:val="000000"/>
          <w:sz w:val="24"/>
          <w:szCs w:val="24"/>
          <w:shd w:val="clear" w:color="auto" w:fill="FFFFFF"/>
        </w:rPr>
      </w:pPr>
      <w:r w:rsidRPr="00640835">
        <w:rPr>
          <w:rFonts w:cstheme="minorHAnsi"/>
          <w:color w:val="000000"/>
          <w:sz w:val="24"/>
          <w:szCs w:val="24"/>
          <w:shd w:val="clear" w:color="auto" w:fill="FFFFFF"/>
          <w:lang w:val="de-DE"/>
        </w:rPr>
        <w:t>Braunstein</w:t>
      </w:r>
      <w:r>
        <w:rPr>
          <w:rFonts w:cstheme="minorHAnsi"/>
          <w:color w:val="000000"/>
          <w:sz w:val="24"/>
          <w:szCs w:val="24"/>
          <w:shd w:val="clear" w:color="auto" w:fill="FFFFFF"/>
          <w:lang w:val="de-DE"/>
        </w:rPr>
        <w:t xml:space="preserve"> JB</w:t>
      </w:r>
      <w:r w:rsidRPr="00640835">
        <w:rPr>
          <w:rFonts w:cstheme="minorHAnsi"/>
          <w:color w:val="000000"/>
          <w:sz w:val="24"/>
          <w:szCs w:val="24"/>
          <w:shd w:val="clear" w:color="auto" w:fill="FFFFFF"/>
          <w:lang w:val="de-DE"/>
        </w:rPr>
        <w:t>, Anderson</w:t>
      </w:r>
      <w:r>
        <w:rPr>
          <w:rFonts w:cstheme="minorHAnsi"/>
          <w:color w:val="000000"/>
          <w:sz w:val="24"/>
          <w:szCs w:val="24"/>
          <w:shd w:val="clear" w:color="auto" w:fill="FFFFFF"/>
          <w:lang w:val="de-DE"/>
        </w:rPr>
        <w:t xml:space="preserve"> GF</w:t>
      </w:r>
      <w:r w:rsidRPr="00640835">
        <w:rPr>
          <w:rFonts w:cstheme="minorHAnsi"/>
          <w:color w:val="000000"/>
          <w:sz w:val="24"/>
          <w:szCs w:val="24"/>
          <w:shd w:val="clear" w:color="auto" w:fill="FFFFFF"/>
          <w:lang w:val="de-DE"/>
        </w:rPr>
        <w:t>, Gerstenblith</w:t>
      </w:r>
      <w:r>
        <w:rPr>
          <w:rFonts w:cstheme="minorHAnsi"/>
          <w:color w:val="000000"/>
          <w:sz w:val="24"/>
          <w:szCs w:val="24"/>
          <w:shd w:val="clear" w:color="auto" w:fill="FFFFFF"/>
          <w:lang w:val="de-DE"/>
        </w:rPr>
        <w:t xml:space="preserve"> G</w:t>
      </w:r>
      <w:r w:rsidRPr="00640835">
        <w:rPr>
          <w:rFonts w:cstheme="minorHAnsi"/>
          <w:color w:val="000000"/>
          <w:sz w:val="24"/>
          <w:szCs w:val="24"/>
          <w:shd w:val="clear" w:color="auto" w:fill="FFFFFF"/>
          <w:lang w:val="de-DE"/>
        </w:rPr>
        <w:t xml:space="preserve">, et al. </w:t>
      </w:r>
      <w:r w:rsidRPr="00640835">
        <w:rPr>
          <w:rFonts w:cstheme="minorHAnsi"/>
          <w:color w:val="000000"/>
          <w:sz w:val="24"/>
          <w:szCs w:val="24"/>
          <w:shd w:val="clear" w:color="auto" w:fill="FFFFFF"/>
        </w:rPr>
        <w:t>Noncardiac comorbidity increases preventable hospitalizations and mortality among Medicare beneficiaries with chronic heart failure. J Am Coll Cardiol 2003</w:t>
      </w:r>
      <w:proofErr w:type="gramStart"/>
      <w:r>
        <w:rPr>
          <w:rFonts w:cstheme="minorHAnsi"/>
          <w:color w:val="000000"/>
          <w:sz w:val="24"/>
          <w:szCs w:val="24"/>
          <w:shd w:val="clear" w:color="auto" w:fill="FFFFFF"/>
        </w:rPr>
        <w:t>;</w:t>
      </w:r>
      <w:r w:rsidRPr="00640835">
        <w:rPr>
          <w:rFonts w:cstheme="minorHAnsi"/>
          <w:color w:val="000000"/>
          <w:sz w:val="24"/>
          <w:szCs w:val="24"/>
          <w:shd w:val="clear" w:color="auto" w:fill="FFFFFF"/>
        </w:rPr>
        <w:t>42:1226</w:t>
      </w:r>
      <w:proofErr w:type="gramEnd"/>
      <w:r w:rsidRPr="00640835">
        <w:rPr>
          <w:rFonts w:cstheme="minorHAnsi"/>
          <w:color w:val="000000"/>
          <w:sz w:val="24"/>
          <w:szCs w:val="24"/>
          <w:shd w:val="clear" w:color="auto" w:fill="FFFFFF"/>
        </w:rPr>
        <w:t>–33.</w:t>
      </w:r>
    </w:p>
    <w:p w14:paraId="15184692" w14:textId="77777777" w:rsidR="005A0632" w:rsidRPr="007A6CF6" w:rsidRDefault="005A0632" w:rsidP="005A0632">
      <w:pPr>
        <w:pStyle w:val="ListParagraph"/>
        <w:numPr>
          <w:ilvl w:val="0"/>
          <w:numId w:val="1"/>
        </w:numPr>
        <w:spacing w:line="480" w:lineRule="auto"/>
        <w:rPr>
          <w:rFonts w:cstheme="minorHAnsi"/>
          <w:sz w:val="24"/>
          <w:szCs w:val="24"/>
        </w:rPr>
      </w:pPr>
      <w:r w:rsidRPr="00640835">
        <w:rPr>
          <w:rFonts w:cstheme="minorHAnsi"/>
          <w:color w:val="333333"/>
          <w:sz w:val="24"/>
          <w:szCs w:val="24"/>
          <w:shd w:val="clear" w:color="auto" w:fill="FFFFFF"/>
          <w:lang w:val="fr-FR"/>
        </w:rPr>
        <w:t>Kostis</w:t>
      </w:r>
      <w:r>
        <w:rPr>
          <w:rFonts w:cstheme="minorHAnsi"/>
          <w:color w:val="333333"/>
          <w:sz w:val="24"/>
          <w:szCs w:val="24"/>
          <w:shd w:val="clear" w:color="auto" w:fill="FFFFFF"/>
          <w:lang w:val="fr-FR"/>
        </w:rPr>
        <w:t xml:space="preserve"> JB</w:t>
      </w:r>
      <w:r w:rsidRPr="00640835">
        <w:rPr>
          <w:rFonts w:cstheme="minorHAnsi"/>
          <w:color w:val="333333"/>
          <w:sz w:val="24"/>
          <w:szCs w:val="24"/>
          <w:shd w:val="clear" w:color="auto" w:fill="FFFFFF"/>
          <w:lang w:val="fr-FR"/>
        </w:rPr>
        <w:t>, Wilson</w:t>
      </w:r>
      <w:r>
        <w:rPr>
          <w:rFonts w:cstheme="minorHAnsi"/>
          <w:color w:val="333333"/>
          <w:sz w:val="24"/>
          <w:szCs w:val="24"/>
          <w:shd w:val="clear" w:color="auto" w:fill="FFFFFF"/>
          <w:lang w:val="fr-FR"/>
        </w:rPr>
        <w:t xml:space="preserve"> AC</w:t>
      </w:r>
      <w:r w:rsidRPr="00640835">
        <w:rPr>
          <w:rFonts w:cstheme="minorHAnsi"/>
          <w:color w:val="333333"/>
          <w:sz w:val="24"/>
          <w:szCs w:val="24"/>
          <w:shd w:val="clear" w:color="auto" w:fill="FFFFFF"/>
          <w:lang w:val="fr-FR"/>
        </w:rPr>
        <w:t xml:space="preserve">, </w:t>
      </w:r>
      <w:proofErr w:type="spellStart"/>
      <w:r w:rsidRPr="00640835">
        <w:rPr>
          <w:rFonts w:cstheme="minorHAnsi"/>
          <w:color w:val="333333"/>
          <w:sz w:val="24"/>
          <w:szCs w:val="24"/>
          <w:shd w:val="clear" w:color="auto" w:fill="FFFFFF"/>
          <w:lang w:val="fr-FR"/>
        </w:rPr>
        <w:t>O'Dowd</w:t>
      </w:r>
      <w:proofErr w:type="spellEnd"/>
      <w:r>
        <w:rPr>
          <w:rFonts w:cstheme="minorHAnsi"/>
          <w:color w:val="333333"/>
          <w:sz w:val="24"/>
          <w:szCs w:val="24"/>
          <w:shd w:val="clear" w:color="auto" w:fill="FFFFFF"/>
          <w:lang w:val="fr-FR"/>
        </w:rPr>
        <w:t xml:space="preserve"> K,</w:t>
      </w:r>
      <w:r w:rsidRPr="00640835">
        <w:rPr>
          <w:rFonts w:cstheme="minorHAnsi"/>
          <w:color w:val="333333"/>
          <w:sz w:val="24"/>
          <w:szCs w:val="24"/>
          <w:shd w:val="clear" w:color="auto" w:fill="FFFFFF"/>
          <w:lang w:val="fr-FR"/>
        </w:rPr>
        <w:t xml:space="preserve"> et al. </w:t>
      </w:r>
      <w:r w:rsidRPr="00640835">
        <w:rPr>
          <w:rFonts w:cstheme="minorHAnsi"/>
          <w:color w:val="333333"/>
          <w:sz w:val="24"/>
          <w:szCs w:val="24"/>
          <w:shd w:val="clear" w:color="auto" w:fill="FFFFFF"/>
        </w:rPr>
        <w:t xml:space="preserve">Myocardial Infarction Data Acquisition System Study </w:t>
      </w:r>
      <w:r>
        <w:rPr>
          <w:rFonts w:cstheme="minorHAnsi"/>
          <w:color w:val="333333"/>
          <w:sz w:val="24"/>
          <w:szCs w:val="24"/>
          <w:shd w:val="clear" w:color="auto" w:fill="FFFFFF"/>
        </w:rPr>
        <w:t xml:space="preserve">Group. </w:t>
      </w:r>
      <w:r w:rsidRPr="007A6CF6">
        <w:rPr>
          <w:rFonts w:cstheme="minorHAnsi"/>
          <w:color w:val="333333"/>
          <w:shd w:val="clear" w:color="auto" w:fill="FFFFFF"/>
        </w:rPr>
        <w:t>Sex differences in the management and long-term outcome of acute myocardial infarction A statewide study</w:t>
      </w:r>
      <w:proofErr w:type="gramStart"/>
      <w:r w:rsidRPr="007A6CF6">
        <w:rPr>
          <w:rFonts w:cstheme="minorHAnsi"/>
          <w:color w:val="333333"/>
          <w:shd w:val="clear" w:color="auto" w:fill="FFFFFF"/>
        </w:rPr>
        <w:t>..</w:t>
      </w:r>
      <w:proofErr w:type="gramEnd"/>
      <w:r w:rsidRPr="007A6CF6">
        <w:rPr>
          <w:rFonts w:cstheme="minorHAnsi"/>
          <w:color w:val="333333"/>
          <w:shd w:val="clear" w:color="auto" w:fill="FFFFFF"/>
        </w:rPr>
        <w:t xml:space="preserve"> Circulation</w:t>
      </w:r>
      <w:r>
        <w:rPr>
          <w:rFonts w:cstheme="minorHAnsi"/>
          <w:color w:val="333333"/>
          <w:shd w:val="clear" w:color="auto" w:fill="FFFFFF"/>
        </w:rPr>
        <w:t xml:space="preserve"> 1994</w:t>
      </w:r>
      <w:proofErr w:type="gramStart"/>
      <w:r>
        <w:rPr>
          <w:rFonts w:cstheme="minorHAnsi"/>
          <w:color w:val="333333"/>
          <w:shd w:val="clear" w:color="auto" w:fill="FFFFFF"/>
        </w:rPr>
        <w:t>;90:1715</w:t>
      </w:r>
      <w:proofErr w:type="gramEnd"/>
      <w:r>
        <w:rPr>
          <w:rFonts w:cstheme="minorHAnsi"/>
          <w:color w:val="333333"/>
          <w:shd w:val="clear" w:color="auto" w:fill="FFFFFF"/>
        </w:rPr>
        <w:t>;30.</w:t>
      </w:r>
      <w:r w:rsidRPr="007A6CF6">
        <w:rPr>
          <w:rFonts w:cstheme="minorHAnsi"/>
          <w:color w:val="333333"/>
          <w:shd w:val="clear" w:color="auto" w:fill="FFFFFF"/>
        </w:rPr>
        <w:t> </w:t>
      </w:r>
      <w:r>
        <w:t xml:space="preserve"> </w:t>
      </w:r>
      <w:r w:rsidRPr="007A6CF6">
        <w:t xml:space="preserve"> </w:t>
      </w:r>
    </w:p>
    <w:p w14:paraId="5F58103A" w14:textId="77777777" w:rsidR="005A0632" w:rsidRPr="00640835" w:rsidRDefault="005A0632" w:rsidP="005A0632">
      <w:pPr>
        <w:pStyle w:val="ListParagraph"/>
        <w:numPr>
          <w:ilvl w:val="0"/>
          <w:numId w:val="1"/>
        </w:numPr>
        <w:spacing w:line="480" w:lineRule="auto"/>
        <w:rPr>
          <w:rFonts w:cstheme="minorHAnsi"/>
          <w:sz w:val="24"/>
          <w:szCs w:val="24"/>
        </w:rPr>
      </w:pPr>
      <w:proofErr w:type="spellStart"/>
      <w:r w:rsidRPr="00640835">
        <w:rPr>
          <w:rFonts w:cstheme="minorHAnsi"/>
          <w:color w:val="333333"/>
          <w:sz w:val="24"/>
          <w:szCs w:val="24"/>
          <w:shd w:val="clear" w:color="auto" w:fill="FFFFFF"/>
        </w:rPr>
        <w:t>Kostis</w:t>
      </w:r>
      <w:proofErr w:type="spellEnd"/>
      <w:r>
        <w:rPr>
          <w:rFonts w:cstheme="minorHAnsi"/>
          <w:color w:val="333333"/>
          <w:sz w:val="24"/>
          <w:szCs w:val="24"/>
          <w:shd w:val="clear" w:color="auto" w:fill="FFFFFF"/>
        </w:rPr>
        <w:t xml:space="preserve"> WJ</w:t>
      </w:r>
      <w:r w:rsidRPr="00640835">
        <w:rPr>
          <w:rFonts w:cstheme="minorHAnsi"/>
          <w:color w:val="333333"/>
          <w:sz w:val="24"/>
          <w:szCs w:val="24"/>
          <w:shd w:val="clear" w:color="auto" w:fill="FFFFFF"/>
        </w:rPr>
        <w:t xml:space="preserve">, </w:t>
      </w:r>
      <w:proofErr w:type="spellStart"/>
      <w:r w:rsidRPr="00640835">
        <w:rPr>
          <w:rFonts w:cstheme="minorHAnsi"/>
          <w:color w:val="333333"/>
          <w:sz w:val="24"/>
          <w:szCs w:val="24"/>
          <w:shd w:val="clear" w:color="auto" w:fill="FFFFFF"/>
        </w:rPr>
        <w:t>Demissie</w:t>
      </w:r>
      <w:proofErr w:type="spellEnd"/>
      <w:r>
        <w:rPr>
          <w:rFonts w:cstheme="minorHAnsi"/>
          <w:color w:val="333333"/>
          <w:sz w:val="24"/>
          <w:szCs w:val="24"/>
          <w:shd w:val="clear" w:color="auto" w:fill="FFFFFF"/>
        </w:rPr>
        <w:t xml:space="preserve"> K</w:t>
      </w:r>
      <w:r w:rsidRPr="00640835">
        <w:rPr>
          <w:rFonts w:cstheme="minorHAnsi"/>
          <w:color w:val="333333"/>
          <w:sz w:val="24"/>
          <w:szCs w:val="24"/>
          <w:shd w:val="clear" w:color="auto" w:fill="FFFFFF"/>
        </w:rPr>
        <w:t>, Marcella</w:t>
      </w:r>
      <w:r>
        <w:rPr>
          <w:rFonts w:cstheme="minorHAnsi"/>
          <w:color w:val="333333"/>
          <w:sz w:val="24"/>
          <w:szCs w:val="24"/>
          <w:shd w:val="clear" w:color="auto" w:fill="FFFFFF"/>
        </w:rPr>
        <w:t xml:space="preserve"> SW</w:t>
      </w:r>
      <w:r w:rsidRPr="00640835">
        <w:rPr>
          <w:rFonts w:cstheme="minorHAnsi"/>
          <w:color w:val="333333"/>
          <w:sz w:val="24"/>
          <w:szCs w:val="24"/>
          <w:shd w:val="clear" w:color="auto" w:fill="FFFFFF"/>
        </w:rPr>
        <w:t>, Shao</w:t>
      </w:r>
      <w:r>
        <w:rPr>
          <w:rFonts w:cstheme="minorHAnsi"/>
          <w:color w:val="333333"/>
          <w:sz w:val="24"/>
          <w:szCs w:val="24"/>
          <w:shd w:val="clear" w:color="auto" w:fill="FFFFFF"/>
        </w:rPr>
        <w:t xml:space="preserve"> YH</w:t>
      </w:r>
      <w:r w:rsidRPr="00640835">
        <w:rPr>
          <w:rFonts w:cstheme="minorHAnsi"/>
          <w:color w:val="333333"/>
          <w:sz w:val="24"/>
          <w:szCs w:val="24"/>
          <w:shd w:val="clear" w:color="auto" w:fill="FFFFFF"/>
        </w:rPr>
        <w:t>, Wilson</w:t>
      </w:r>
      <w:r>
        <w:rPr>
          <w:rFonts w:cstheme="minorHAnsi"/>
          <w:color w:val="333333"/>
          <w:sz w:val="24"/>
          <w:szCs w:val="24"/>
          <w:shd w:val="clear" w:color="auto" w:fill="FFFFFF"/>
        </w:rPr>
        <w:t xml:space="preserve"> AC</w:t>
      </w:r>
      <w:r w:rsidRPr="00640835">
        <w:rPr>
          <w:rFonts w:cstheme="minorHAnsi"/>
          <w:color w:val="333333"/>
          <w:sz w:val="24"/>
          <w:szCs w:val="24"/>
          <w:shd w:val="clear" w:color="auto" w:fill="FFFFFF"/>
        </w:rPr>
        <w:t>, Moreyra</w:t>
      </w:r>
      <w:r>
        <w:rPr>
          <w:rFonts w:cstheme="minorHAnsi"/>
          <w:color w:val="333333"/>
          <w:sz w:val="24"/>
          <w:szCs w:val="24"/>
          <w:shd w:val="clear" w:color="auto" w:fill="FFFFFF"/>
        </w:rPr>
        <w:t xml:space="preserve"> AE</w:t>
      </w:r>
      <w:r w:rsidRPr="00640835">
        <w:rPr>
          <w:rFonts w:cstheme="minorHAnsi"/>
          <w:color w:val="333333"/>
          <w:sz w:val="24"/>
          <w:szCs w:val="24"/>
          <w:shd w:val="clear" w:color="auto" w:fill="FFFFFF"/>
        </w:rPr>
        <w:t>. Myocardial Infarction Data Acquisition System (MIDAS 10) Study Group.</w:t>
      </w:r>
      <w:r>
        <w:rPr>
          <w:rFonts w:cstheme="minorHAnsi"/>
          <w:color w:val="333333"/>
          <w:sz w:val="24"/>
          <w:szCs w:val="24"/>
          <w:shd w:val="clear" w:color="auto" w:fill="FFFFFF"/>
        </w:rPr>
        <w:t xml:space="preserve"> </w:t>
      </w:r>
      <w:r w:rsidRPr="00640835">
        <w:rPr>
          <w:rFonts w:cstheme="minorHAnsi"/>
          <w:color w:val="333333"/>
          <w:sz w:val="24"/>
          <w:szCs w:val="24"/>
          <w:shd w:val="clear" w:color="auto" w:fill="FFFFFF"/>
        </w:rPr>
        <w:t>Weekend versus weekday admission and mortality from myocardial infarction. </w:t>
      </w:r>
      <w:r>
        <w:rPr>
          <w:rFonts w:cstheme="minorHAnsi"/>
          <w:color w:val="333333"/>
          <w:sz w:val="24"/>
          <w:szCs w:val="24"/>
          <w:shd w:val="clear" w:color="auto" w:fill="FFFFFF"/>
        </w:rPr>
        <w:t xml:space="preserve"> N </w:t>
      </w:r>
      <w:proofErr w:type="spellStart"/>
      <w:r>
        <w:rPr>
          <w:rFonts w:cstheme="minorHAnsi"/>
          <w:color w:val="333333"/>
          <w:sz w:val="24"/>
          <w:szCs w:val="24"/>
          <w:shd w:val="clear" w:color="auto" w:fill="FFFFFF"/>
        </w:rPr>
        <w:t>Engl</w:t>
      </w:r>
      <w:proofErr w:type="spellEnd"/>
      <w:r>
        <w:rPr>
          <w:rFonts w:cstheme="minorHAnsi"/>
          <w:color w:val="333333"/>
          <w:sz w:val="24"/>
          <w:szCs w:val="24"/>
          <w:shd w:val="clear" w:color="auto" w:fill="FFFFFF"/>
        </w:rPr>
        <w:t xml:space="preserve"> J Med 2007</w:t>
      </w:r>
      <w:proofErr w:type="gramStart"/>
      <w:r>
        <w:rPr>
          <w:rFonts w:cstheme="minorHAnsi"/>
          <w:color w:val="333333"/>
          <w:sz w:val="24"/>
          <w:szCs w:val="24"/>
          <w:shd w:val="clear" w:color="auto" w:fill="FFFFFF"/>
        </w:rPr>
        <w:t>;356:1099</w:t>
      </w:r>
      <w:proofErr w:type="gramEnd"/>
      <w:r>
        <w:rPr>
          <w:rFonts w:cstheme="minorHAnsi"/>
          <w:color w:val="333333"/>
          <w:sz w:val="24"/>
          <w:szCs w:val="24"/>
          <w:shd w:val="clear" w:color="auto" w:fill="FFFFFF"/>
        </w:rPr>
        <w:t>-109.</w:t>
      </w:r>
      <w:r w:rsidRPr="00640835">
        <w:rPr>
          <w:rFonts w:cstheme="minorHAnsi"/>
          <w:color w:val="333333"/>
          <w:sz w:val="24"/>
          <w:szCs w:val="24"/>
          <w:shd w:val="clear" w:color="auto" w:fill="FFFFFF"/>
        </w:rPr>
        <w:t xml:space="preserve"> </w:t>
      </w:r>
    </w:p>
    <w:p w14:paraId="50735BF5" w14:textId="1FFFD7D9" w:rsidR="005A0632" w:rsidRPr="00D3493A" w:rsidRDefault="005A0632" w:rsidP="005A0632">
      <w:pPr>
        <w:pStyle w:val="ListParagraph"/>
        <w:numPr>
          <w:ilvl w:val="0"/>
          <w:numId w:val="1"/>
        </w:numPr>
        <w:spacing w:line="480" w:lineRule="auto"/>
        <w:rPr>
          <w:rFonts w:cstheme="minorHAnsi"/>
          <w:sz w:val="24"/>
          <w:szCs w:val="24"/>
        </w:rPr>
      </w:pPr>
      <w:proofErr w:type="spellStart"/>
      <w:r w:rsidRPr="00640835">
        <w:rPr>
          <w:rFonts w:cstheme="minorHAnsi"/>
          <w:color w:val="333333"/>
          <w:sz w:val="24"/>
          <w:szCs w:val="24"/>
          <w:shd w:val="clear" w:color="auto" w:fill="FFFFFF"/>
        </w:rPr>
        <w:t>Wellings</w:t>
      </w:r>
      <w:proofErr w:type="spellEnd"/>
      <w:r>
        <w:rPr>
          <w:rFonts w:cstheme="minorHAnsi"/>
          <w:color w:val="333333"/>
          <w:sz w:val="24"/>
          <w:szCs w:val="24"/>
          <w:shd w:val="clear" w:color="auto" w:fill="FFFFFF"/>
        </w:rPr>
        <w:t xml:space="preserve"> J</w:t>
      </w:r>
      <w:r w:rsidRPr="00640835">
        <w:rPr>
          <w:rFonts w:cstheme="minorHAnsi"/>
          <w:color w:val="333333"/>
          <w:sz w:val="24"/>
          <w:szCs w:val="24"/>
          <w:shd w:val="clear" w:color="auto" w:fill="FFFFFF"/>
        </w:rPr>
        <w:t xml:space="preserve">, </w:t>
      </w:r>
      <w:proofErr w:type="spellStart"/>
      <w:r w:rsidRPr="00640835">
        <w:rPr>
          <w:rFonts w:cstheme="minorHAnsi"/>
          <w:color w:val="333333"/>
          <w:sz w:val="24"/>
          <w:szCs w:val="24"/>
          <w:shd w:val="clear" w:color="auto" w:fill="FFFFFF"/>
        </w:rPr>
        <w:t>Kostis</w:t>
      </w:r>
      <w:proofErr w:type="spellEnd"/>
      <w:r>
        <w:rPr>
          <w:rFonts w:cstheme="minorHAnsi"/>
          <w:color w:val="333333"/>
          <w:sz w:val="24"/>
          <w:szCs w:val="24"/>
          <w:shd w:val="clear" w:color="auto" w:fill="FFFFFF"/>
        </w:rPr>
        <w:t xml:space="preserve"> JB</w:t>
      </w:r>
      <w:r w:rsidRPr="00640835">
        <w:rPr>
          <w:rFonts w:cstheme="minorHAnsi"/>
          <w:color w:val="333333"/>
          <w:sz w:val="24"/>
          <w:szCs w:val="24"/>
          <w:shd w:val="clear" w:color="auto" w:fill="FFFFFF"/>
        </w:rPr>
        <w:t>, Sargsyan</w:t>
      </w:r>
      <w:r>
        <w:rPr>
          <w:rFonts w:cstheme="minorHAnsi"/>
          <w:color w:val="333333"/>
          <w:sz w:val="24"/>
          <w:szCs w:val="24"/>
          <w:shd w:val="clear" w:color="auto" w:fill="FFFFFF"/>
        </w:rPr>
        <w:t xml:space="preserve"> D</w:t>
      </w:r>
      <w:r w:rsidRPr="00640835">
        <w:rPr>
          <w:rFonts w:cstheme="minorHAnsi"/>
          <w:color w:val="333333"/>
          <w:sz w:val="24"/>
          <w:szCs w:val="24"/>
          <w:shd w:val="clear" w:color="auto" w:fill="FFFFFF"/>
        </w:rPr>
        <w:t>, Cabrera</w:t>
      </w:r>
      <w:r>
        <w:rPr>
          <w:rFonts w:cstheme="minorHAnsi"/>
          <w:color w:val="333333"/>
          <w:sz w:val="24"/>
          <w:szCs w:val="24"/>
          <w:shd w:val="clear" w:color="auto" w:fill="FFFFFF"/>
        </w:rPr>
        <w:t xml:space="preserve"> J</w:t>
      </w:r>
      <w:r w:rsidRPr="00640835">
        <w:rPr>
          <w:rFonts w:cstheme="minorHAnsi"/>
          <w:color w:val="333333"/>
          <w:sz w:val="24"/>
          <w:szCs w:val="24"/>
          <w:shd w:val="clear" w:color="auto" w:fill="FFFFFF"/>
        </w:rPr>
        <w:t>, WJ Kostis; Myocardial Infarction Data Acquisition System (MIDAS 31) Study Group. Heart failure following myocardial infarction:  risk factors and trends in incidence.</w:t>
      </w:r>
      <w:r>
        <w:rPr>
          <w:rFonts w:cstheme="minorHAnsi"/>
          <w:color w:val="333333"/>
          <w:sz w:val="24"/>
          <w:szCs w:val="24"/>
          <w:shd w:val="clear" w:color="auto" w:fill="FFFFFF"/>
        </w:rPr>
        <w:t xml:space="preserve"> Am J Cardiol 2018</w:t>
      </w:r>
      <w:proofErr w:type="gramStart"/>
      <w:r>
        <w:rPr>
          <w:rFonts w:cstheme="minorHAnsi"/>
          <w:color w:val="333333"/>
          <w:sz w:val="24"/>
          <w:szCs w:val="24"/>
          <w:shd w:val="clear" w:color="auto" w:fill="FFFFFF"/>
        </w:rPr>
        <w:t>;122:1</w:t>
      </w:r>
      <w:proofErr w:type="gramEnd"/>
      <w:r>
        <w:rPr>
          <w:rFonts w:cstheme="minorHAnsi"/>
          <w:color w:val="333333"/>
          <w:sz w:val="24"/>
          <w:szCs w:val="24"/>
          <w:shd w:val="clear" w:color="auto" w:fill="FFFFFF"/>
        </w:rPr>
        <w:t>-5.</w:t>
      </w:r>
      <w:r w:rsidRPr="00640835">
        <w:rPr>
          <w:rFonts w:cstheme="minorHAnsi"/>
          <w:color w:val="333333"/>
          <w:sz w:val="24"/>
          <w:szCs w:val="24"/>
          <w:shd w:val="clear" w:color="auto" w:fill="FFFFFF"/>
        </w:rPr>
        <w:t> </w:t>
      </w:r>
    </w:p>
    <w:p w14:paraId="59A65486" w14:textId="77777777" w:rsidR="00D3493A" w:rsidRPr="00D3493A" w:rsidRDefault="00D3493A" w:rsidP="00D3493A">
      <w:pPr>
        <w:pStyle w:val="ListParagraph"/>
        <w:numPr>
          <w:ilvl w:val="0"/>
          <w:numId w:val="1"/>
        </w:numPr>
        <w:spacing w:line="480" w:lineRule="auto"/>
        <w:rPr>
          <w:rFonts w:cstheme="minorHAnsi"/>
        </w:rPr>
      </w:pPr>
      <w:r w:rsidRPr="00D3493A">
        <w:rPr>
          <w:rFonts w:cstheme="minorHAnsi"/>
        </w:rPr>
        <w:t xml:space="preserve">Campbell KM. Record linkage software in the public domain: a comparison of Link Plus, The Link King, and a ‘basic’ </w:t>
      </w:r>
      <w:proofErr w:type="spellStart"/>
      <w:r w:rsidRPr="00D3493A">
        <w:rPr>
          <w:rFonts w:cstheme="minorHAnsi"/>
        </w:rPr>
        <w:t>deterministicalgorithm</w:t>
      </w:r>
      <w:proofErr w:type="spellEnd"/>
      <w:r w:rsidRPr="00D3493A">
        <w:rPr>
          <w:rFonts w:cstheme="minorHAnsi"/>
        </w:rPr>
        <w:t>. Health Informatics J. 2008</w:t>
      </w:r>
      <w:proofErr w:type="gramStart"/>
      <w:r w:rsidRPr="00D3493A">
        <w:rPr>
          <w:rFonts w:cstheme="minorHAnsi"/>
        </w:rPr>
        <w:t>;14:5</w:t>
      </w:r>
      <w:proofErr w:type="gramEnd"/>
      <w:r w:rsidRPr="00D3493A">
        <w:rPr>
          <w:rFonts w:cstheme="minorHAnsi"/>
        </w:rPr>
        <w:t>–15.</w:t>
      </w:r>
      <w:r w:rsidRPr="00D3493A">
        <w:rPr>
          <w:rFonts w:cstheme="minorHAnsi"/>
          <w:lang w:val="fr-FR"/>
        </w:rPr>
        <w:t xml:space="preserve"> </w:t>
      </w:r>
    </w:p>
    <w:p w14:paraId="749BAC81" w14:textId="6CF04C27" w:rsidR="005A0632" w:rsidRPr="00D3493A" w:rsidRDefault="005A0632" w:rsidP="00D3493A">
      <w:pPr>
        <w:pStyle w:val="ListParagraph"/>
        <w:numPr>
          <w:ilvl w:val="0"/>
          <w:numId w:val="1"/>
        </w:numPr>
        <w:spacing w:line="480" w:lineRule="auto"/>
        <w:rPr>
          <w:rFonts w:cstheme="minorHAnsi"/>
        </w:rPr>
      </w:pPr>
      <w:r w:rsidRPr="00D3493A">
        <w:rPr>
          <w:rFonts w:cstheme="minorHAnsi"/>
          <w:lang w:val="fr-FR"/>
        </w:rPr>
        <w:t xml:space="preserve">Gandhi SK, </w:t>
      </w:r>
      <w:proofErr w:type="spellStart"/>
      <w:r w:rsidRPr="00D3493A">
        <w:rPr>
          <w:rFonts w:cstheme="minorHAnsi"/>
          <w:lang w:val="fr-FR"/>
        </w:rPr>
        <w:t>McKinney</w:t>
      </w:r>
      <w:proofErr w:type="spellEnd"/>
      <w:r w:rsidRPr="00D3493A">
        <w:rPr>
          <w:rFonts w:cstheme="minorHAnsi"/>
          <w:lang w:val="fr-FR"/>
        </w:rPr>
        <w:t xml:space="preserve"> JS, </w:t>
      </w:r>
      <w:proofErr w:type="spellStart"/>
      <w:r w:rsidRPr="00D3493A">
        <w:rPr>
          <w:rFonts w:cstheme="minorHAnsi"/>
          <w:lang w:val="fr-FR"/>
        </w:rPr>
        <w:t>Sedjro</w:t>
      </w:r>
      <w:proofErr w:type="spellEnd"/>
      <w:r w:rsidRPr="00D3493A">
        <w:rPr>
          <w:rFonts w:cstheme="minorHAnsi"/>
          <w:lang w:val="fr-FR"/>
        </w:rPr>
        <w:t xml:space="preserve"> JE, et al. </w:t>
      </w:r>
      <w:r w:rsidRPr="00D3493A">
        <w:rPr>
          <w:rFonts w:cstheme="minorHAnsi"/>
        </w:rPr>
        <w:t>Temporal trends in incidence and long‐term case fatality of stroke among children from 1994 to 2007. Neurology 2012</w:t>
      </w:r>
      <w:proofErr w:type="gramStart"/>
      <w:r w:rsidRPr="00D3493A">
        <w:rPr>
          <w:rFonts w:cstheme="minorHAnsi"/>
        </w:rPr>
        <w:t>;78:1923</w:t>
      </w:r>
      <w:proofErr w:type="gramEnd"/>
      <w:r w:rsidRPr="00D3493A">
        <w:rPr>
          <w:rFonts w:cstheme="minorHAnsi"/>
        </w:rPr>
        <w:t>-29.</w:t>
      </w:r>
    </w:p>
    <w:p w14:paraId="1335BD4A" w14:textId="7D4E28B1" w:rsidR="005A0632" w:rsidRPr="0007726A" w:rsidRDefault="005A0632" w:rsidP="005A0632">
      <w:pPr>
        <w:pStyle w:val="ListParagraph"/>
        <w:numPr>
          <w:ilvl w:val="0"/>
          <w:numId w:val="1"/>
        </w:numPr>
        <w:spacing w:line="480" w:lineRule="auto"/>
        <w:rPr>
          <w:rFonts w:cstheme="minorHAnsi"/>
          <w:sz w:val="24"/>
          <w:szCs w:val="24"/>
        </w:rPr>
      </w:pPr>
      <w:r w:rsidRPr="00640835">
        <w:rPr>
          <w:rFonts w:cstheme="minorHAnsi"/>
          <w:sz w:val="24"/>
          <w:szCs w:val="24"/>
        </w:rPr>
        <w:t xml:space="preserve"> Al </w:t>
      </w:r>
      <w:proofErr w:type="spellStart"/>
      <w:r w:rsidRPr="00640835">
        <w:rPr>
          <w:rFonts w:cstheme="minorHAnsi"/>
          <w:sz w:val="24"/>
          <w:szCs w:val="24"/>
        </w:rPr>
        <w:t>Falluji</w:t>
      </w:r>
      <w:proofErr w:type="spellEnd"/>
      <w:r>
        <w:rPr>
          <w:rFonts w:cstheme="minorHAnsi"/>
          <w:sz w:val="24"/>
          <w:szCs w:val="24"/>
        </w:rPr>
        <w:t xml:space="preserve"> N</w:t>
      </w:r>
      <w:r w:rsidRPr="00640835">
        <w:rPr>
          <w:rFonts w:cstheme="minorHAnsi"/>
          <w:sz w:val="24"/>
          <w:szCs w:val="24"/>
        </w:rPr>
        <w:t>, Lawrence-Nelson</w:t>
      </w:r>
      <w:r>
        <w:rPr>
          <w:rFonts w:cstheme="minorHAnsi"/>
          <w:sz w:val="24"/>
          <w:szCs w:val="24"/>
        </w:rPr>
        <w:t xml:space="preserve"> J</w:t>
      </w:r>
      <w:r w:rsidRPr="00640835">
        <w:rPr>
          <w:rFonts w:cstheme="minorHAnsi"/>
          <w:sz w:val="24"/>
          <w:szCs w:val="24"/>
        </w:rPr>
        <w:t>, Kostis</w:t>
      </w:r>
      <w:r>
        <w:rPr>
          <w:rFonts w:cstheme="minorHAnsi"/>
          <w:sz w:val="24"/>
          <w:szCs w:val="24"/>
        </w:rPr>
        <w:t xml:space="preserve"> JB</w:t>
      </w:r>
      <w:r w:rsidRPr="00640835">
        <w:rPr>
          <w:rFonts w:cstheme="minorHAnsi"/>
          <w:sz w:val="24"/>
          <w:szCs w:val="24"/>
        </w:rPr>
        <w:t>, Lacy</w:t>
      </w:r>
      <w:r>
        <w:rPr>
          <w:rFonts w:cstheme="minorHAnsi"/>
          <w:sz w:val="24"/>
          <w:szCs w:val="24"/>
        </w:rPr>
        <w:t xml:space="preserve"> CR</w:t>
      </w:r>
      <w:r w:rsidRPr="00640835">
        <w:rPr>
          <w:rFonts w:cstheme="minorHAnsi"/>
          <w:sz w:val="24"/>
          <w:szCs w:val="24"/>
        </w:rPr>
        <w:t>, Ranjan</w:t>
      </w:r>
      <w:r>
        <w:rPr>
          <w:rFonts w:cstheme="minorHAnsi"/>
          <w:sz w:val="24"/>
          <w:szCs w:val="24"/>
        </w:rPr>
        <w:t xml:space="preserve"> R, </w:t>
      </w:r>
      <w:r w:rsidRPr="00640835">
        <w:rPr>
          <w:rFonts w:cstheme="minorHAnsi"/>
          <w:sz w:val="24"/>
          <w:szCs w:val="24"/>
        </w:rPr>
        <w:t>Wilson</w:t>
      </w:r>
      <w:r>
        <w:rPr>
          <w:rFonts w:cstheme="minorHAnsi"/>
          <w:sz w:val="24"/>
          <w:szCs w:val="24"/>
        </w:rPr>
        <w:t xml:space="preserve"> AC</w:t>
      </w:r>
      <w:r w:rsidRPr="00640835">
        <w:rPr>
          <w:rFonts w:cstheme="minorHAnsi"/>
          <w:sz w:val="24"/>
          <w:szCs w:val="24"/>
        </w:rPr>
        <w:t xml:space="preserve"> for the </w:t>
      </w:r>
      <w:r w:rsidRPr="00640835">
        <w:rPr>
          <w:color w:val="000000"/>
          <w:sz w:val="24"/>
          <w:szCs w:val="24"/>
          <w:shd w:val="clear" w:color="auto" w:fill="FFFFFF"/>
        </w:rPr>
        <w:t xml:space="preserve">Myocardial Infarction Data Acquisition System (MIDAS #8) Study Group. Effect of </w:t>
      </w:r>
      <w:r w:rsidRPr="00640835">
        <w:rPr>
          <w:color w:val="000000"/>
          <w:sz w:val="24"/>
          <w:szCs w:val="24"/>
          <w:shd w:val="clear" w:color="auto" w:fill="FFFFFF"/>
        </w:rPr>
        <w:lastRenderedPageBreak/>
        <w:t>anemia on 1-year mortality in patients with acute myocardial infarction. Am Heart J 2002</w:t>
      </w:r>
      <w:proofErr w:type="gramStart"/>
      <w:r w:rsidRPr="00640835">
        <w:rPr>
          <w:color w:val="000000"/>
          <w:sz w:val="24"/>
          <w:szCs w:val="24"/>
          <w:shd w:val="clear" w:color="auto" w:fill="FFFFFF"/>
        </w:rPr>
        <w:t>;144:636</w:t>
      </w:r>
      <w:proofErr w:type="gramEnd"/>
      <w:r w:rsidRPr="00640835">
        <w:rPr>
          <w:color w:val="000000"/>
          <w:sz w:val="24"/>
          <w:szCs w:val="24"/>
          <w:shd w:val="clear" w:color="auto" w:fill="FFFFFF"/>
        </w:rPr>
        <w:t>-41.</w:t>
      </w:r>
    </w:p>
    <w:p w14:paraId="3A7BF7A7" w14:textId="10FF4F72" w:rsidR="0007726A" w:rsidRPr="0007726A" w:rsidRDefault="0007726A" w:rsidP="0007726A">
      <w:pPr>
        <w:spacing w:line="480" w:lineRule="auto"/>
        <w:ind w:left="360"/>
        <w:rPr>
          <w:rFonts w:cstheme="minorHAnsi"/>
          <w:lang w:val="fr-FR"/>
        </w:rPr>
      </w:pPr>
      <w:r w:rsidRPr="0007726A">
        <w:rPr>
          <w:rFonts w:cstheme="minorHAnsi"/>
          <w:lang w:val="fr-FR"/>
        </w:rPr>
        <w:t xml:space="preserve">XYZ. </w:t>
      </w:r>
      <w:r w:rsidRPr="0007726A">
        <w:rPr>
          <w:rFonts w:cstheme="minorHAnsi"/>
          <w:color w:val="333333"/>
          <w:lang w:val="fr-FR"/>
        </w:rPr>
        <w:t>(</w:t>
      </w:r>
      <w:hyperlink r:id="rId11" w:history="1">
        <w:r w:rsidRPr="0007726A">
          <w:rPr>
            <w:rStyle w:val="Hyperlink"/>
            <w:lang w:val="fr-FR"/>
          </w:rPr>
          <w:t>https://www.census.gov/quickfacts/fact/table/NJ,US/PST045218/accessed</w:t>
        </w:r>
      </w:hyperlink>
      <w:r w:rsidRPr="0007726A">
        <w:rPr>
          <w:lang w:val="fr-FR"/>
        </w:rPr>
        <w:t xml:space="preserve"> June 15 2019)</w:t>
      </w:r>
      <w:r w:rsidRPr="0007726A">
        <w:rPr>
          <w:rFonts w:cstheme="minorHAnsi"/>
          <w:color w:val="333333"/>
          <w:lang w:val="fr-FR"/>
        </w:rPr>
        <w:t>.</w:t>
      </w:r>
    </w:p>
    <w:p w14:paraId="0FAB6D11" w14:textId="77777777" w:rsidR="005A0632" w:rsidRPr="00D04040" w:rsidRDefault="005A0632" w:rsidP="005A0632">
      <w:pPr>
        <w:spacing w:line="480" w:lineRule="auto"/>
        <w:rPr>
          <w:rFonts w:cstheme="minorHAnsi"/>
        </w:rPr>
      </w:pPr>
      <w:r w:rsidRPr="0007726A">
        <w:rPr>
          <w:rFonts w:cstheme="minorHAnsi"/>
          <w:lang w:val="fr-FR"/>
        </w:rPr>
        <w:br w:type="page"/>
      </w:r>
      <w:r w:rsidRPr="00640835">
        <w:rPr>
          <w:rFonts w:cstheme="minorHAnsi"/>
          <w:b/>
          <w:bCs/>
        </w:rPr>
        <w:lastRenderedPageBreak/>
        <w:t>FIGURE LEGENDS</w:t>
      </w:r>
    </w:p>
    <w:p w14:paraId="3E83ECF5" w14:textId="77777777" w:rsidR="005A0632" w:rsidRPr="00640835" w:rsidRDefault="005A0632" w:rsidP="005A0632">
      <w:pPr>
        <w:spacing w:line="480" w:lineRule="auto"/>
        <w:rPr>
          <w:rFonts w:cstheme="minorHAnsi"/>
        </w:rPr>
      </w:pPr>
      <w:r w:rsidRPr="00640835">
        <w:rPr>
          <w:rFonts w:cstheme="minorHAnsi"/>
        </w:rPr>
        <w:t>Figure 1:  Title</w:t>
      </w:r>
    </w:p>
    <w:p w14:paraId="66264D4A" w14:textId="77777777" w:rsidR="005A0632" w:rsidRPr="00640835" w:rsidRDefault="005A0632" w:rsidP="005A0632">
      <w:pPr>
        <w:pStyle w:val="ListParagraph"/>
        <w:spacing w:line="480" w:lineRule="auto"/>
        <w:rPr>
          <w:rFonts w:cstheme="minorHAnsi"/>
          <w:color w:val="333333"/>
          <w:sz w:val="24"/>
          <w:szCs w:val="24"/>
        </w:rPr>
      </w:pPr>
    </w:p>
    <w:p w14:paraId="66700B5D" w14:textId="77777777" w:rsidR="005A0632" w:rsidRPr="00640835" w:rsidRDefault="005A0632" w:rsidP="005A0632">
      <w:pPr>
        <w:spacing w:line="480" w:lineRule="auto"/>
        <w:rPr>
          <w:rFonts w:cstheme="minorHAnsi"/>
          <w:color w:val="333333"/>
          <w:highlight w:val="yellow"/>
        </w:rPr>
      </w:pPr>
    </w:p>
    <w:p w14:paraId="7370D5CF" w14:textId="77777777" w:rsidR="005A0632" w:rsidRPr="00640835" w:rsidRDefault="005A0632" w:rsidP="005A0632">
      <w:pPr>
        <w:spacing w:line="480" w:lineRule="auto"/>
        <w:rPr>
          <w:rFonts w:cstheme="minorHAnsi"/>
          <w:color w:val="333333"/>
          <w:highlight w:val="yellow"/>
        </w:rPr>
      </w:pPr>
    </w:p>
    <w:p w14:paraId="4AC75D09" w14:textId="77777777" w:rsidR="005A0632" w:rsidRPr="00640835" w:rsidRDefault="005A0632" w:rsidP="005A0632">
      <w:pPr>
        <w:spacing w:line="480" w:lineRule="auto"/>
        <w:rPr>
          <w:rFonts w:cstheme="minorHAnsi"/>
          <w:color w:val="333333"/>
          <w:highlight w:val="yellow"/>
        </w:rPr>
      </w:pPr>
    </w:p>
    <w:p w14:paraId="5D48FF67" w14:textId="77777777" w:rsidR="005A0632" w:rsidRPr="00640835" w:rsidRDefault="005A0632" w:rsidP="005A0632">
      <w:pPr>
        <w:spacing w:line="480" w:lineRule="auto"/>
        <w:rPr>
          <w:rFonts w:cstheme="minorHAnsi"/>
          <w:color w:val="333333"/>
          <w:highlight w:val="yellow"/>
        </w:rPr>
      </w:pPr>
    </w:p>
    <w:p w14:paraId="547B0A27" w14:textId="77777777" w:rsidR="005A0632" w:rsidRPr="00640835" w:rsidRDefault="005A0632" w:rsidP="005A0632">
      <w:pPr>
        <w:spacing w:line="480" w:lineRule="auto"/>
        <w:rPr>
          <w:rFonts w:cstheme="minorHAnsi"/>
          <w:color w:val="333333"/>
          <w:highlight w:val="yellow"/>
        </w:rPr>
      </w:pPr>
    </w:p>
    <w:p w14:paraId="0F415E0D" w14:textId="77777777" w:rsidR="005A0632" w:rsidRPr="00640835" w:rsidRDefault="005A0632" w:rsidP="005A0632">
      <w:pPr>
        <w:spacing w:line="480" w:lineRule="auto"/>
        <w:rPr>
          <w:rFonts w:cstheme="minorHAnsi"/>
          <w:color w:val="333333"/>
          <w:highlight w:val="yellow"/>
        </w:rPr>
      </w:pPr>
    </w:p>
    <w:p w14:paraId="59C1D111" w14:textId="77777777" w:rsidR="005A0632" w:rsidRPr="00640835" w:rsidRDefault="005A0632" w:rsidP="005A0632">
      <w:pPr>
        <w:spacing w:line="480" w:lineRule="auto"/>
        <w:rPr>
          <w:rFonts w:cstheme="minorHAnsi"/>
          <w:color w:val="333333"/>
          <w:highlight w:val="yellow"/>
        </w:rPr>
      </w:pPr>
    </w:p>
    <w:p w14:paraId="7B7E69CA" w14:textId="77777777" w:rsidR="005A0632" w:rsidRPr="00640835" w:rsidRDefault="005A0632" w:rsidP="005A0632">
      <w:pPr>
        <w:spacing w:line="480" w:lineRule="auto"/>
        <w:rPr>
          <w:rFonts w:cstheme="minorHAnsi"/>
          <w:color w:val="333333"/>
          <w:highlight w:val="yellow"/>
        </w:rPr>
      </w:pPr>
    </w:p>
    <w:p w14:paraId="3BAD6ACF" w14:textId="77777777" w:rsidR="005A0632" w:rsidRPr="00640835" w:rsidRDefault="005A0632" w:rsidP="005A0632">
      <w:pPr>
        <w:spacing w:line="480" w:lineRule="auto"/>
        <w:rPr>
          <w:rFonts w:cstheme="minorHAnsi"/>
          <w:color w:val="333333"/>
          <w:highlight w:val="yellow"/>
        </w:rPr>
      </w:pPr>
    </w:p>
    <w:p w14:paraId="06E76DEE" w14:textId="77777777" w:rsidR="005A0632" w:rsidRPr="00640835" w:rsidRDefault="005A0632" w:rsidP="005A0632">
      <w:pPr>
        <w:widowControl w:val="0"/>
        <w:numPr>
          <w:ilvl w:val="0"/>
          <w:numId w:val="2"/>
        </w:numPr>
        <w:tabs>
          <w:tab w:val="left" w:pos="220"/>
          <w:tab w:val="left" w:pos="720"/>
        </w:tabs>
        <w:autoSpaceDE w:val="0"/>
        <w:autoSpaceDN w:val="0"/>
        <w:adjustRightInd w:val="0"/>
        <w:spacing w:after="130" w:line="480" w:lineRule="auto"/>
        <w:ind w:right="130" w:hanging="720"/>
        <w:rPr>
          <w:rFonts w:ascii="Helvetica" w:hAnsi="Helvetica" w:cs="Helvetica"/>
        </w:rPr>
      </w:pPr>
      <w:r w:rsidRPr="00640835">
        <w:rPr>
          <w:rFonts w:ascii="Helvetica" w:hAnsi="Helvetica" w:cs="Helvetica"/>
          <w:color w:val="FFFFFF"/>
          <w:kern w:val="1"/>
        </w:rPr>
        <w:tab/>
      </w:r>
      <w:r w:rsidRPr="00640835">
        <w:rPr>
          <w:rFonts w:ascii="Helvetica" w:hAnsi="Helvetica" w:cs="Helvetica"/>
          <w:color w:val="FFFFFF"/>
          <w:kern w:val="1"/>
        </w:rPr>
        <w:tab/>
      </w:r>
      <w:hyperlink r:id="rId12" w:anchor="howto" w:history="1">
        <w:r w:rsidRPr="00640835">
          <w:rPr>
            <w:rFonts w:ascii="Helvetica" w:hAnsi="Helvetica" w:cs="Helvetica"/>
            <w:color w:val="FFFFFF"/>
          </w:rPr>
          <w:t>How To</w:t>
        </w:r>
      </w:hyperlink>
    </w:p>
    <w:p w14:paraId="7819D04B" w14:textId="77777777" w:rsidR="00BF2461" w:rsidRPr="00BF2461" w:rsidRDefault="00BF2461" w:rsidP="00BF2461">
      <w:pPr>
        <w:pStyle w:val="ListParagraph"/>
        <w:numPr>
          <w:ilvl w:val="0"/>
          <w:numId w:val="2"/>
        </w:numPr>
        <w:shd w:val="clear" w:color="auto" w:fill="FFFFFF"/>
        <w:spacing w:before="270" w:after="135"/>
        <w:outlineLvl w:val="1"/>
        <w:rPr>
          <w:rFonts w:ascii="Arial" w:hAnsi="Arial" w:cs="Arial"/>
          <w:b/>
          <w:bCs/>
          <w:color w:val="985735"/>
          <w:sz w:val="30"/>
          <w:szCs w:val="30"/>
        </w:rPr>
      </w:pPr>
      <w:r w:rsidRPr="00BF2461">
        <w:rPr>
          <w:rFonts w:ascii="Arial" w:hAnsi="Arial" w:cs="Arial"/>
          <w:b/>
          <w:bCs/>
          <w:color w:val="985735"/>
          <w:sz w:val="30"/>
          <w:szCs w:val="30"/>
        </w:rPr>
        <w:t>Search results</w:t>
      </w:r>
    </w:p>
    <w:p w14:paraId="0B88AC28" w14:textId="63C697DE" w:rsidR="00694BB3" w:rsidRPr="00BF2461" w:rsidRDefault="00BF2461" w:rsidP="00BF2461">
      <w:pPr>
        <w:pStyle w:val="ListParagraph"/>
        <w:numPr>
          <w:ilvl w:val="0"/>
          <w:numId w:val="2"/>
        </w:numPr>
        <w:shd w:val="clear" w:color="auto" w:fill="FFFFFF"/>
        <w:spacing w:after="480"/>
        <w:outlineLvl w:val="2"/>
        <w:rPr>
          <w:rFonts w:ascii="Arial" w:hAnsi="Arial" w:cs="Arial"/>
          <w:b/>
          <w:bCs/>
          <w:color w:val="724128"/>
          <w:sz w:val="26"/>
          <w:szCs w:val="26"/>
        </w:rPr>
      </w:pPr>
      <w:r w:rsidRPr="00BF2461">
        <w:rPr>
          <w:rFonts w:ascii="Arial" w:hAnsi="Arial" w:cs="Arial"/>
          <w:b/>
          <w:bCs/>
          <w:color w:val="724128"/>
          <w:sz w:val="26"/>
          <w:szCs w:val="26"/>
        </w:rPr>
        <w:t>Items: 1 to 20 of 3728</w:t>
      </w:r>
    </w:p>
    <w:sectPr w:rsidR="00694BB3" w:rsidRPr="00BF2461" w:rsidSect="00BB564F">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Davit Sargsyan" w:date="2019-06-20T20:11:00Z" w:initials="DS">
    <w:p w14:paraId="341F489B" w14:textId="07AAD2A2" w:rsidR="00C16A4B" w:rsidRDefault="00C16A4B">
      <w:pPr>
        <w:pStyle w:val="CommentText"/>
      </w:pPr>
      <w:r>
        <w:rPr>
          <w:rStyle w:val="CommentReference"/>
        </w:rPr>
        <w:annotationRef/>
      </w:r>
      <w:r>
        <w:t>Medical charts?</w:t>
      </w:r>
    </w:p>
  </w:comment>
  <w:comment w:id="72" w:author="Davit Sargsyan" w:date="2019-06-20T20:21:00Z" w:initials="DS">
    <w:p w14:paraId="3C16D4E9" w14:textId="6197CAB2" w:rsidR="00CD3D18" w:rsidRDefault="00CD3D18">
      <w:pPr>
        <w:pStyle w:val="CommentText"/>
      </w:pPr>
      <w:r>
        <w:rPr>
          <w:rStyle w:val="CommentReference"/>
        </w:rPr>
        <w:annotationRef/>
      </w:r>
      <w:r w:rsidR="00BF4BFE">
        <w:t>Verified</w:t>
      </w:r>
    </w:p>
    <w:p w14:paraId="32669A13" w14:textId="4B4F4BAC" w:rsidR="00CD3D18" w:rsidRDefault="00CD3D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1F489B" w15:done="0"/>
  <w15:commentEx w15:paraId="32669A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4DA6C" w14:textId="77777777" w:rsidR="003B277B" w:rsidRDefault="003B277B">
      <w:r>
        <w:separator/>
      </w:r>
    </w:p>
  </w:endnote>
  <w:endnote w:type="continuationSeparator" w:id="0">
    <w:p w14:paraId="0E0B1333" w14:textId="77777777" w:rsidR="003B277B" w:rsidRDefault="003B2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8887635"/>
      <w:docPartObj>
        <w:docPartGallery w:val="Page Numbers (Bottom of Page)"/>
        <w:docPartUnique/>
      </w:docPartObj>
    </w:sdtPr>
    <w:sdtEndPr>
      <w:rPr>
        <w:rStyle w:val="PageNumber"/>
      </w:rPr>
    </w:sdtEndPr>
    <w:sdtContent>
      <w:p w14:paraId="7770F80F" w14:textId="77777777" w:rsidR="00DF3632" w:rsidRDefault="005A0632" w:rsidP="009D23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E944EB" w14:textId="77777777" w:rsidR="00DF3632" w:rsidRDefault="003B277B" w:rsidP="00DF36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48586221"/>
      <w:docPartObj>
        <w:docPartGallery w:val="Page Numbers (Bottom of Page)"/>
        <w:docPartUnique/>
      </w:docPartObj>
    </w:sdtPr>
    <w:sdtEndPr>
      <w:rPr>
        <w:rStyle w:val="PageNumber"/>
      </w:rPr>
    </w:sdtEndPr>
    <w:sdtContent>
      <w:p w14:paraId="65992133" w14:textId="3FE01337" w:rsidR="00DF3632" w:rsidRDefault="005A0632" w:rsidP="009D23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0508C">
          <w:rPr>
            <w:rStyle w:val="PageNumber"/>
            <w:noProof/>
          </w:rPr>
          <w:t>12</w:t>
        </w:r>
        <w:r>
          <w:rPr>
            <w:rStyle w:val="PageNumber"/>
          </w:rPr>
          <w:fldChar w:fldCharType="end"/>
        </w:r>
      </w:p>
    </w:sdtContent>
  </w:sdt>
  <w:p w14:paraId="3E9B8110" w14:textId="77777777" w:rsidR="00DF3632" w:rsidRDefault="003B277B" w:rsidP="00DF36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9FCDA" w14:textId="77777777" w:rsidR="003B277B" w:rsidRDefault="003B277B">
      <w:r>
        <w:separator/>
      </w:r>
    </w:p>
  </w:footnote>
  <w:footnote w:type="continuationSeparator" w:id="0">
    <w:p w14:paraId="34726CB1" w14:textId="77777777" w:rsidR="003B277B" w:rsidRDefault="003B2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1333B3"/>
    <w:multiLevelType w:val="hybridMultilevel"/>
    <w:tmpl w:val="E3C47A6A"/>
    <w:lvl w:ilvl="0" w:tplc="603EAF0C">
      <w:start w:val="3"/>
      <w:numFmt w:val="lowerLetter"/>
      <w:lvlText w:val="%1."/>
      <w:lvlJc w:val="left"/>
      <w:pPr>
        <w:ind w:left="6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943C7D"/>
    <w:multiLevelType w:val="hybridMultilevel"/>
    <w:tmpl w:val="8794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36970"/>
    <w:multiLevelType w:val="hybridMultilevel"/>
    <w:tmpl w:val="A8B8239E"/>
    <w:lvl w:ilvl="0" w:tplc="FEA48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t Sargsyan">
    <w15:presenceInfo w15:providerId="None" w15:userId="Davit Sargs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20"/>
    <w:rsid w:val="000231C0"/>
    <w:rsid w:val="00031A84"/>
    <w:rsid w:val="000404FB"/>
    <w:rsid w:val="0007726A"/>
    <w:rsid w:val="000A08E4"/>
    <w:rsid w:val="000E1E66"/>
    <w:rsid w:val="00125632"/>
    <w:rsid w:val="0015124E"/>
    <w:rsid w:val="00170F6F"/>
    <w:rsid w:val="001D510B"/>
    <w:rsid w:val="0020135E"/>
    <w:rsid w:val="002402A6"/>
    <w:rsid w:val="002E1C5C"/>
    <w:rsid w:val="00304111"/>
    <w:rsid w:val="003813FC"/>
    <w:rsid w:val="003A4615"/>
    <w:rsid w:val="003B277B"/>
    <w:rsid w:val="003B77B2"/>
    <w:rsid w:val="003C79B7"/>
    <w:rsid w:val="003F1CAA"/>
    <w:rsid w:val="0040508C"/>
    <w:rsid w:val="004D33C1"/>
    <w:rsid w:val="004F6729"/>
    <w:rsid w:val="005138B8"/>
    <w:rsid w:val="005307F3"/>
    <w:rsid w:val="005A0632"/>
    <w:rsid w:val="005A235B"/>
    <w:rsid w:val="005F54DE"/>
    <w:rsid w:val="006457D4"/>
    <w:rsid w:val="0067525A"/>
    <w:rsid w:val="006E7034"/>
    <w:rsid w:val="007047EE"/>
    <w:rsid w:val="007A3CC4"/>
    <w:rsid w:val="007E1FA2"/>
    <w:rsid w:val="008143FB"/>
    <w:rsid w:val="0086747E"/>
    <w:rsid w:val="008776A3"/>
    <w:rsid w:val="00907796"/>
    <w:rsid w:val="00915825"/>
    <w:rsid w:val="009262D8"/>
    <w:rsid w:val="00955FA6"/>
    <w:rsid w:val="00956497"/>
    <w:rsid w:val="009F496D"/>
    <w:rsid w:val="009F4DAD"/>
    <w:rsid w:val="009F6E20"/>
    <w:rsid w:val="00A5297C"/>
    <w:rsid w:val="00B10E5E"/>
    <w:rsid w:val="00BD5B7A"/>
    <w:rsid w:val="00BD7F5C"/>
    <w:rsid w:val="00BF2461"/>
    <w:rsid w:val="00BF4BFE"/>
    <w:rsid w:val="00C03777"/>
    <w:rsid w:val="00C16A4B"/>
    <w:rsid w:val="00C2656C"/>
    <w:rsid w:val="00C7189B"/>
    <w:rsid w:val="00CD3D18"/>
    <w:rsid w:val="00CE35F2"/>
    <w:rsid w:val="00D04295"/>
    <w:rsid w:val="00D3493A"/>
    <w:rsid w:val="00D431DC"/>
    <w:rsid w:val="00D6208D"/>
    <w:rsid w:val="00DB12B7"/>
    <w:rsid w:val="00DD69C0"/>
    <w:rsid w:val="00E51802"/>
    <w:rsid w:val="00F73231"/>
    <w:rsid w:val="00FA7AC6"/>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6680"/>
  <w15:chartTrackingRefBased/>
  <w15:docId w15:val="{FCDBF78C-0847-1749-9553-7AF5B88C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FA6"/>
    <w:rPr>
      <w:rFonts w:ascii="Times New Roman" w:eastAsia="Times New Roman" w:hAnsi="Times New Roman" w:cs="Times New Roman"/>
    </w:rPr>
  </w:style>
  <w:style w:type="paragraph" w:styleId="Heading2">
    <w:name w:val="heading 2"/>
    <w:basedOn w:val="Normal"/>
    <w:link w:val="Heading2Char"/>
    <w:uiPriority w:val="9"/>
    <w:qFormat/>
    <w:rsid w:val="00BF246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F246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632"/>
    <w:rPr>
      <w:color w:val="0000FF"/>
      <w:u w:val="single"/>
    </w:rPr>
  </w:style>
  <w:style w:type="paragraph" w:styleId="ListParagraph">
    <w:name w:val="List Paragraph"/>
    <w:basedOn w:val="Normal"/>
    <w:uiPriority w:val="34"/>
    <w:qFormat/>
    <w:rsid w:val="005A0632"/>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5A0632"/>
    <w:pPr>
      <w:tabs>
        <w:tab w:val="center" w:pos="4680"/>
        <w:tab w:val="right" w:pos="9360"/>
      </w:tabs>
    </w:pPr>
  </w:style>
  <w:style w:type="character" w:customStyle="1" w:styleId="FooterChar">
    <w:name w:val="Footer Char"/>
    <w:basedOn w:val="DefaultParagraphFont"/>
    <w:link w:val="Footer"/>
    <w:uiPriority w:val="99"/>
    <w:rsid w:val="005A0632"/>
    <w:rPr>
      <w:rFonts w:ascii="Times New Roman" w:eastAsia="Times New Roman" w:hAnsi="Times New Roman" w:cs="Times New Roman"/>
    </w:rPr>
  </w:style>
  <w:style w:type="character" w:styleId="PageNumber">
    <w:name w:val="page number"/>
    <w:basedOn w:val="DefaultParagraphFont"/>
    <w:uiPriority w:val="99"/>
    <w:semiHidden/>
    <w:unhideWhenUsed/>
    <w:rsid w:val="005A0632"/>
  </w:style>
  <w:style w:type="character" w:styleId="FollowedHyperlink">
    <w:name w:val="FollowedHyperlink"/>
    <w:basedOn w:val="DefaultParagraphFont"/>
    <w:uiPriority w:val="99"/>
    <w:semiHidden/>
    <w:unhideWhenUsed/>
    <w:rsid w:val="0007726A"/>
    <w:rPr>
      <w:color w:val="954F72" w:themeColor="followedHyperlink"/>
      <w:u w:val="single"/>
    </w:rPr>
  </w:style>
  <w:style w:type="paragraph" w:styleId="Header">
    <w:name w:val="header"/>
    <w:basedOn w:val="Normal"/>
    <w:link w:val="HeaderChar"/>
    <w:uiPriority w:val="99"/>
    <w:unhideWhenUsed/>
    <w:rsid w:val="00D6208D"/>
    <w:pPr>
      <w:tabs>
        <w:tab w:val="center" w:pos="4680"/>
        <w:tab w:val="right" w:pos="9360"/>
      </w:tabs>
    </w:pPr>
  </w:style>
  <w:style w:type="character" w:customStyle="1" w:styleId="HeaderChar">
    <w:name w:val="Header Char"/>
    <w:basedOn w:val="DefaultParagraphFont"/>
    <w:link w:val="Header"/>
    <w:uiPriority w:val="99"/>
    <w:rsid w:val="00D6208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F2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461"/>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16A4B"/>
    <w:rPr>
      <w:sz w:val="16"/>
      <w:szCs w:val="16"/>
    </w:rPr>
  </w:style>
  <w:style w:type="paragraph" w:styleId="CommentText">
    <w:name w:val="annotation text"/>
    <w:basedOn w:val="Normal"/>
    <w:link w:val="CommentTextChar"/>
    <w:uiPriority w:val="99"/>
    <w:semiHidden/>
    <w:unhideWhenUsed/>
    <w:rsid w:val="00C16A4B"/>
    <w:rPr>
      <w:sz w:val="20"/>
      <w:szCs w:val="20"/>
    </w:rPr>
  </w:style>
  <w:style w:type="character" w:customStyle="1" w:styleId="CommentTextChar">
    <w:name w:val="Comment Text Char"/>
    <w:basedOn w:val="DefaultParagraphFont"/>
    <w:link w:val="CommentText"/>
    <w:uiPriority w:val="99"/>
    <w:semiHidden/>
    <w:rsid w:val="00C16A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6A4B"/>
    <w:rPr>
      <w:b/>
      <w:bCs/>
    </w:rPr>
  </w:style>
  <w:style w:type="character" w:customStyle="1" w:styleId="CommentSubjectChar">
    <w:name w:val="Comment Subject Char"/>
    <w:basedOn w:val="CommentTextChar"/>
    <w:link w:val="CommentSubject"/>
    <w:uiPriority w:val="99"/>
    <w:semiHidden/>
    <w:rsid w:val="00C16A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16A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A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40658">
      <w:bodyDiv w:val="1"/>
      <w:marLeft w:val="0"/>
      <w:marRight w:val="0"/>
      <w:marTop w:val="0"/>
      <w:marBottom w:val="0"/>
      <w:divBdr>
        <w:top w:val="none" w:sz="0" w:space="0" w:color="auto"/>
        <w:left w:val="none" w:sz="0" w:space="0" w:color="auto"/>
        <w:bottom w:val="none" w:sz="0" w:space="0" w:color="auto"/>
        <w:right w:val="none" w:sz="0" w:space="0" w:color="auto"/>
      </w:divBdr>
    </w:div>
    <w:div w:id="488640375">
      <w:bodyDiv w:val="1"/>
      <w:marLeft w:val="0"/>
      <w:marRight w:val="0"/>
      <w:marTop w:val="0"/>
      <w:marBottom w:val="0"/>
      <w:divBdr>
        <w:top w:val="none" w:sz="0" w:space="0" w:color="auto"/>
        <w:left w:val="none" w:sz="0" w:space="0" w:color="auto"/>
        <w:bottom w:val="none" w:sz="0" w:space="0" w:color="auto"/>
        <w:right w:val="none" w:sz="0" w:space="0" w:color="auto"/>
      </w:divBdr>
      <w:divsChild>
        <w:div w:id="2133666356">
          <w:marLeft w:val="0"/>
          <w:marRight w:val="0"/>
          <w:marTop w:val="0"/>
          <w:marBottom w:val="0"/>
          <w:divBdr>
            <w:top w:val="none" w:sz="0" w:space="0" w:color="auto"/>
            <w:left w:val="none" w:sz="0" w:space="0" w:color="auto"/>
            <w:bottom w:val="none" w:sz="0" w:space="0" w:color="auto"/>
            <w:right w:val="none" w:sz="0" w:space="0" w:color="auto"/>
          </w:divBdr>
          <w:divsChild>
            <w:div w:id="107816959">
              <w:marLeft w:val="0"/>
              <w:marRight w:val="0"/>
              <w:marTop w:val="0"/>
              <w:marBottom w:val="0"/>
              <w:divBdr>
                <w:top w:val="none" w:sz="0" w:space="0" w:color="auto"/>
                <w:left w:val="none" w:sz="0" w:space="0" w:color="auto"/>
                <w:bottom w:val="none" w:sz="0" w:space="0" w:color="auto"/>
                <w:right w:val="none" w:sz="0" w:space="0" w:color="auto"/>
              </w:divBdr>
              <w:divsChild>
                <w:div w:id="461575346">
                  <w:marLeft w:val="0"/>
                  <w:marRight w:val="0"/>
                  <w:marTop w:val="0"/>
                  <w:marBottom w:val="0"/>
                  <w:divBdr>
                    <w:top w:val="none" w:sz="0" w:space="0" w:color="auto"/>
                    <w:left w:val="none" w:sz="0" w:space="0" w:color="auto"/>
                    <w:bottom w:val="none" w:sz="0" w:space="0" w:color="auto"/>
                    <w:right w:val="none" w:sz="0" w:space="0" w:color="auto"/>
                  </w:divBdr>
                  <w:divsChild>
                    <w:div w:id="86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static/header_footer_ajax/submen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quickfacts/fact/table/NJ,US/PST045218/access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dc.gov/nchs/data_access/Vitalstatsonline.ht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9087-2B27-433E-8EF1-7FB4F853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kostis</dc:creator>
  <cp:keywords/>
  <dc:description/>
  <cp:lastModifiedBy>Davit Sargsyan</cp:lastModifiedBy>
  <cp:revision>10</cp:revision>
  <dcterms:created xsi:type="dcterms:W3CDTF">2019-06-21T00:00:00Z</dcterms:created>
  <dcterms:modified xsi:type="dcterms:W3CDTF">2019-06-21T02:13:00Z</dcterms:modified>
</cp:coreProperties>
</file>